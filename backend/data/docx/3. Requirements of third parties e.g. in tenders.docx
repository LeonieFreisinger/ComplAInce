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D0E52" w14:textId="63AB2C2F" w:rsidR="00424560" w:rsidRPr="00FA6BE2" w:rsidRDefault="00C32A12" w:rsidP="00424560">
      <w:pPr>
        <w:rPr>
          <w:rFonts w:ascii="Times New Roman" w:hAnsi="Times New Roman" w:cs="Times New Roman"/>
          <w:color w:val="879BAA" w:themeColor="text2"/>
          <w:sz w:val="52"/>
          <w:szCs w:val="52"/>
          <w:lang w:val="en-GB"/>
        </w:rPr>
      </w:pPr>
      <w:r>
        <w:rPr>
          <w:rFonts w:ascii="Times New Roman" w:hAnsi="Times New Roman" w:cs="Times New Roman"/>
          <w:color w:val="879BAA" w:themeColor="text2"/>
          <w:sz w:val="52"/>
          <w:szCs w:val="52"/>
          <w:lang w:val="en-GB"/>
        </w:rPr>
        <w:t>3</w:t>
      </w:r>
      <w:r w:rsidR="00424560" w:rsidRPr="00FA6BE2">
        <w:rPr>
          <w:rFonts w:ascii="Times New Roman" w:hAnsi="Times New Roman" w:cs="Times New Roman"/>
          <w:color w:val="879BAA" w:themeColor="text2"/>
          <w:sz w:val="52"/>
          <w:szCs w:val="52"/>
          <w:lang w:val="en-GB"/>
        </w:rPr>
        <w:t xml:space="preserve">. Requirements of </w:t>
      </w:r>
      <w:r w:rsidR="001E3CEC" w:rsidRPr="00FA6BE2">
        <w:rPr>
          <w:rFonts w:ascii="Times New Roman" w:hAnsi="Times New Roman" w:cs="Times New Roman"/>
          <w:color w:val="879BAA" w:themeColor="text2"/>
          <w:sz w:val="52"/>
          <w:szCs w:val="52"/>
          <w:lang w:val="en-GB"/>
        </w:rPr>
        <w:t>t</w:t>
      </w:r>
      <w:r w:rsidR="00424560" w:rsidRPr="00FA6BE2">
        <w:rPr>
          <w:rFonts w:ascii="Times New Roman" w:hAnsi="Times New Roman" w:cs="Times New Roman"/>
          <w:color w:val="879BAA" w:themeColor="text2"/>
          <w:sz w:val="52"/>
          <w:szCs w:val="52"/>
          <w:lang w:val="en-GB"/>
        </w:rPr>
        <w:t xml:space="preserve">hird </w:t>
      </w:r>
      <w:r w:rsidR="001E3CEC" w:rsidRPr="00FA6BE2">
        <w:rPr>
          <w:rFonts w:ascii="Times New Roman" w:hAnsi="Times New Roman" w:cs="Times New Roman"/>
          <w:color w:val="879BAA" w:themeColor="text2"/>
          <w:sz w:val="52"/>
          <w:szCs w:val="52"/>
          <w:lang w:val="en-GB"/>
        </w:rPr>
        <w:t>p</w:t>
      </w:r>
      <w:r w:rsidR="00424560" w:rsidRPr="00FA6BE2">
        <w:rPr>
          <w:rFonts w:ascii="Times New Roman" w:hAnsi="Times New Roman" w:cs="Times New Roman"/>
          <w:color w:val="879BAA" w:themeColor="text2"/>
          <w:sz w:val="52"/>
          <w:szCs w:val="52"/>
          <w:lang w:val="en-GB"/>
        </w:rPr>
        <w:t>arties</w:t>
      </w:r>
      <w:r w:rsidR="001E3CEC" w:rsidRPr="00FA6BE2">
        <w:rPr>
          <w:rFonts w:ascii="Times New Roman" w:hAnsi="Times New Roman" w:cs="Times New Roman"/>
          <w:color w:val="879BAA" w:themeColor="text2"/>
          <w:sz w:val="52"/>
          <w:szCs w:val="52"/>
          <w:lang w:val="en-GB"/>
        </w:rPr>
        <w:t xml:space="preserve"> e.g. in tenders</w:t>
      </w:r>
    </w:p>
    <w:p w14:paraId="729D0E53" w14:textId="6DEC33C5" w:rsidR="009252F0" w:rsidRDefault="003D325E" w:rsidP="009550BB">
      <w:r>
        <w:t>Siemens may encounter compliance requirements of third parties in different constellations. Most commonly in business processes customers or suppliers might want to clarify if Siemens is a reliable company. This could happen in individual tenders or supplier qualification processes.</w:t>
      </w:r>
      <w:r w:rsidR="009550BB">
        <w:t xml:space="preserve"> </w:t>
      </w:r>
      <w:r w:rsidR="004B288A">
        <w:t>The responsible Compliance Officer needs to be involved before</w:t>
      </w:r>
      <w:r w:rsidR="009550BB">
        <w:t>:</w:t>
      </w:r>
    </w:p>
    <w:p w14:paraId="36C13D71" w14:textId="0CA57473" w:rsidR="007A1184" w:rsidRDefault="007A1184" w:rsidP="00890762">
      <w:pPr>
        <w:pStyle w:val="Listenabsatz"/>
        <w:numPr>
          <w:ilvl w:val="0"/>
          <w:numId w:val="7"/>
        </w:numPr>
      </w:pPr>
      <w:r>
        <w:t>Signing off a Customer`s Codes of Conduct or related contract clauses in individual cases (</w:t>
      </w:r>
      <w:hyperlink r:id="rId11" w:history="1">
        <w:r w:rsidRPr="007A1184">
          <w:rPr>
            <w:rStyle w:val="Hyperlink"/>
          </w:rPr>
          <w:t>H 3.</w:t>
        </w:r>
        <w:r w:rsidR="00890762">
          <w:rPr>
            <w:rStyle w:val="Hyperlink"/>
          </w:rPr>
          <w:t>1</w:t>
        </w:r>
        <w:r w:rsidRPr="007A1184">
          <w:rPr>
            <w:rStyle w:val="Hyperlink"/>
          </w:rPr>
          <w:t>.</w:t>
        </w:r>
      </w:hyperlink>
      <w:r>
        <w:t>)</w:t>
      </w:r>
    </w:p>
    <w:p w14:paraId="1A0F3952" w14:textId="5A01008E" w:rsidR="000C426C" w:rsidRDefault="000C426C" w:rsidP="00890762">
      <w:pPr>
        <w:pStyle w:val="Listenabsatz"/>
        <w:numPr>
          <w:ilvl w:val="0"/>
          <w:numId w:val="7"/>
        </w:numPr>
      </w:pPr>
      <w:r w:rsidRPr="009550BB">
        <w:t xml:space="preserve">Answering to </w:t>
      </w:r>
      <w:r>
        <w:t xml:space="preserve">compliance questionnaires or making compliance </w:t>
      </w:r>
      <w:r w:rsidRPr="009550BB">
        <w:t>declarations</w:t>
      </w:r>
      <w:r>
        <w:t xml:space="preserve"> on an customer`s template (</w:t>
      </w:r>
      <w:hyperlink w:anchor="_3.2_Compliance_Questionnaires" w:history="1">
        <w:r w:rsidR="007A1184" w:rsidRPr="00890762">
          <w:rPr>
            <w:rStyle w:val="Hyperlink"/>
          </w:rPr>
          <w:t xml:space="preserve">H </w:t>
        </w:r>
        <w:r w:rsidRPr="00890762">
          <w:rPr>
            <w:rStyle w:val="Hyperlink"/>
          </w:rPr>
          <w:t>3.</w:t>
        </w:r>
        <w:r w:rsidR="00890762">
          <w:rPr>
            <w:rStyle w:val="Hyperlink"/>
          </w:rPr>
          <w:t>2</w:t>
        </w:r>
        <w:r w:rsidRPr="00890762">
          <w:rPr>
            <w:rStyle w:val="Hyperlink"/>
          </w:rPr>
          <w:t>.</w:t>
        </w:r>
      </w:hyperlink>
      <w:r>
        <w:t>)</w:t>
      </w:r>
    </w:p>
    <w:p w14:paraId="729D0E56" w14:textId="18D8D0A9" w:rsidR="003D325E" w:rsidRDefault="003D325E" w:rsidP="009550BB">
      <w:r>
        <w:t xml:space="preserve">On the other </w:t>
      </w:r>
      <w:r w:rsidR="006D5935">
        <w:t>hand,</w:t>
      </w:r>
      <w:r>
        <w:t xml:space="preserve"> Siemens might receive r</w:t>
      </w:r>
      <w:r w:rsidRPr="003D325E">
        <w:t xml:space="preserve">equests for </w:t>
      </w:r>
      <w:r>
        <w:t>i</w:t>
      </w:r>
      <w:r w:rsidRPr="003D325E">
        <w:t xml:space="preserve">nformation </w:t>
      </w:r>
      <w:r>
        <w:t xml:space="preserve">or cooperation </w:t>
      </w:r>
      <w:r w:rsidRPr="003D325E">
        <w:t>from au</w:t>
      </w:r>
      <w:r>
        <w:t>thorities which need to be handled by LC CO</w:t>
      </w:r>
      <w:r w:rsidR="00991549">
        <w:t xml:space="preserve"> RFC LF</w:t>
      </w:r>
      <w:r>
        <w:t xml:space="preserve">. Please note that the Clearing Committee </w:t>
      </w:r>
      <w:r w:rsidR="00890762">
        <w:t>(</w:t>
      </w:r>
      <w:hyperlink r:id="rId12" w:history="1">
        <w:r w:rsidR="00890762">
          <w:rPr>
            <w:rStyle w:val="Hyperlink"/>
          </w:rPr>
          <w:t>L 7.3.</w:t>
        </w:r>
      </w:hyperlink>
      <w:r w:rsidR="00890762">
        <w:t>)</w:t>
      </w:r>
      <w:r>
        <w:t xml:space="preserve"> needs to decide about providing other than standardized information in certain cases.</w:t>
      </w:r>
    </w:p>
    <w:tbl>
      <w:tblPr>
        <w:tblStyle w:val="Tabellenraster"/>
        <w:tblW w:w="0" w:type="auto"/>
        <w:tblLook w:val="04A0" w:firstRow="1" w:lastRow="0" w:firstColumn="1" w:lastColumn="0" w:noHBand="0" w:noVBand="1"/>
      </w:tblPr>
      <w:tblGrid>
        <w:gridCol w:w="1212"/>
        <w:gridCol w:w="8873"/>
      </w:tblGrid>
      <w:tr w:rsidR="00470668" w14:paraId="15E2EE73" w14:textId="77777777" w:rsidTr="00E02D2B">
        <w:trPr>
          <w:trHeight w:val="2184"/>
        </w:trPr>
        <w:tc>
          <w:tcPr>
            <w:tcW w:w="1214" w:type="dxa"/>
            <w:shd w:val="clear" w:color="auto" w:fill="auto"/>
          </w:tcPr>
          <w:p w14:paraId="1CA00A08" w14:textId="4CCCBB79" w:rsidR="00470668" w:rsidRPr="00CE55CE" w:rsidRDefault="00470668" w:rsidP="00E977B9">
            <w:pPr>
              <w:pStyle w:val="KeinAbsatzformat"/>
              <w:rPr>
                <w:rFonts w:ascii="Arial" w:hAnsi="Arial" w:cstheme="minorBidi"/>
                <w:color w:val="006487" w:themeColor="accent3"/>
                <w:sz w:val="20"/>
                <w:szCs w:val="20"/>
                <w:lang w:val="en-US"/>
              </w:rPr>
            </w:pPr>
            <w:r w:rsidRPr="00CE55CE">
              <w:rPr>
                <w:rFonts w:ascii="Arial" w:hAnsi="Arial" w:cstheme="minorBidi"/>
                <w:noProof/>
                <w:color w:val="006487" w:themeColor="accent3"/>
                <w:sz w:val="20"/>
                <w:szCs w:val="20"/>
                <w:lang w:val="en-US"/>
              </w:rPr>
              <w:drawing>
                <wp:anchor distT="0" distB="0" distL="114300" distR="114300" simplePos="0" relativeHeight="251659264" behindDoc="1" locked="0" layoutInCell="1" allowOverlap="1" wp14:anchorId="3DE27031" wp14:editId="32F6ED68">
                  <wp:simplePos x="0" y="0"/>
                  <wp:positionH relativeFrom="column">
                    <wp:posOffset>-7620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8"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5016C3D8" w14:textId="77777777" w:rsidR="009B07D7" w:rsidRPr="00CE55CE" w:rsidRDefault="009B07D7" w:rsidP="009B07D7">
            <w:r w:rsidRPr="00CE55CE">
              <w:t xml:space="preserve">Please be aware that the </w:t>
            </w:r>
            <w:r w:rsidRPr="00CE55CE">
              <w:rPr>
                <w:b/>
              </w:rPr>
              <w:t>legal entity Siemens AG</w:t>
            </w:r>
            <w:r w:rsidRPr="00CE55CE">
              <w:t xml:space="preserve"> is subject to two </w:t>
            </w:r>
            <w:r>
              <w:br/>
            </w:r>
            <w:r w:rsidRPr="00CE55CE">
              <w:t xml:space="preserve">Antitrust-related decisions in Belgium and Greece. </w:t>
            </w:r>
          </w:p>
          <w:p w14:paraId="14640EC9" w14:textId="77777777" w:rsidR="009B07D7" w:rsidRDefault="009B07D7" w:rsidP="009B07D7">
            <w:r w:rsidRPr="00CE55CE">
              <w:t xml:space="preserve">Both cases require the Reliability Declaration for </w:t>
            </w:r>
            <w:r>
              <w:t xml:space="preserve">the </w:t>
            </w:r>
            <w:r w:rsidRPr="00CE55CE">
              <w:rPr>
                <w:b/>
              </w:rPr>
              <w:t>legal entity Siemens AG</w:t>
            </w:r>
            <w:r w:rsidRPr="00CE55CE">
              <w:t xml:space="preserve"> </w:t>
            </w:r>
            <w:r>
              <w:br/>
            </w:r>
            <w:r w:rsidRPr="00CE55CE">
              <w:t>(</w:t>
            </w:r>
            <w:hyperlink r:id="rId14" w:history="1">
              <w:r w:rsidRPr="00CE55CE">
                <w:rPr>
                  <w:rStyle w:val="Hyperlink"/>
                </w:rPr>
                <w:t>EN</w:t>
              </w:r>
            </w:hyperlink>
            <w:r w:rsidRPr="00CE55CE">
              <w:t>/</w:t>
            </w:r>
            <w:hyperlink r:id="rId15" w:history="1">
              <w:r w:rsidRPr="00CE55CE">
                <w:rPr>
                  <w:rStyle w:val="Hyperlink"/>
                </w:rPr>
                <w:t>DE</w:t>
              </w:r>
            </w:hyperlink>
            <w:r w:rsidRPr="00CE55CE">
              <w:t xml:space="preserve">) to be handed over to prospective customers of the legal entity </w:t>
            </w:r>
            <w:r>
              <w:br/>
            </w:r>
            <w:r w:rsidRPr="00CE55CE">
              <w:t>Siemens AG.</w:t>
            </w:r>
            <w:r>
              <w:t xml:space="preserve"> </w:t>
            </w:r>
          </w:p>
          <w:p w14:paraId="42AD8563" w14:textId="39653834" w:rsidR="00470668" w:rsidRPr="00CE55CE" w:rsidRDefault="009B07D7" w:rsidP="009B07D7">
            <w:pPr>
              <w:rPr>
                <w:szCs w:val="20"/>
              </w:rPr>
            </w:pPr>
            <w:r>
              <w:t xml:space="preserve">The Greek case also leads to the necessity for the </w:t>
            </w:r>
            <w:r w:rsidRPr="00CE55CE">
              <w:rPr>
                <w:b/>
              </w:rPr>
              <w:t>legal entity Siemens AG</w:t>
            </w:r>
            <w:r>
              <w:br/>
              <w:t xml:space="preserve">to admit to an infringement of Antitrust provisions in a </w:t>
            </w:r>
            <w:r w:rsidRPr="009B07D7">
              <w:rPr>
                <w:b/>
              </w:rPr>
              <w:t xml:space="preserve">Single European </w:t>
            </w:r>
            <w:r w:rsidRPr="009B07D7">
              <w:rPr>
                <w:b/>
              </w:rPr>
              <w:br/>
              <w:t>Procurement Document (ESPD)</w:t>
            </w:r>
            <w:r>
              <w:t xml:space="preserve"> or similar declarations. The ESPD Compliance </w:t>
            </w:r>
            <w:r w:rsidR="00AE747B">
              <w:br/>
            </w:r>
            <w:r>
              <w:t xml:space="preserve">Guidelines for Siemens AG (available </w:t>
            </w:r>
            <w:hyperlink r:id="rId16" w:history="1">
              <w:r w:rsidRPr="00CE55CE">
                <w:rPr>
                  <w:rStyle w:val="Hyperlink"/>
                </w:rPr>
                <w:t>here</w:t>
              </w:r>
            </w:hyperlink>
            <w:r>
              <w:t xml:space="preserve">) provides information on filling out the </w:t>
            </w:r>
            <w:r w:rsidR="00AE747B">
              <w:br/>
            </w:r>
            <w:r>
              <w:t>questions of the ESPD related to Compliance cases for the legal entity Siemens AG.</w:t>
            </w:r>
          </w:p>
        </w:tc>
      </w:tr>
    </w:tbl>
    <w:p w14:paraId="1DEF7AB9" w14:textId="77777777" w:rsidR="00745A90" w:rsidRDefault="004B288A" w:rsidP="004B288A">
      <w:pPr>
        <w:rPr>
          <w:iCs/>
          <w:szCs w:val="20"/>
        </w:rPr>
      </w:pPr>
      <w:bookmarkStart w:id="0" w:name="_4.1_Customer_Codes"/>
      <w:bookmarkEnd w:id="0"/>
      <w:r>
        <w:t>Please keep in mind that besides the requirement above, t</w:t>
      </w:r>
      <w:r w:rsidRPr="004B288A">
        <w:rPr>
          <w:iCs/>
          <w:szCs w:val="20"/>
        </w:rPr>
        <w:t>his chapter not binding</w:t>
      </w:r>
      <w:r>
        <w:rPr>
          <w:iCs/>
          <w:szCs w:val="20"/>
        </w:rPr>
        <w:t>.</w:t>
      </w:r>
      <w:r w:rsidRPr="004B288A">
        <w:rPr>
          <w:iCs/>
          <w:szCs w:val="20"/>
        </w:rPr>
        <w:t xml:space="preserve"> </w:t>
      </w:r>
      <w:r>
        <w:rPr>
          <w:iCs/>
          <w:szCs w:val="20"/>
        </w:rPr>
        <w:t>I</w:t>
      </w:r>
      <w:r w:rsidRPr="004B288A">
        <w:rPr>
          <w:iCs/>
          <w:szCs w:val="20"/>
        </w:rPr>
        <w:t>t merely contains suggestions how to handle the challenges of the covered constellations.</w:t>
      </w:r>
      <w:r w:rsidR="00745A90">
        <w:rPr>
          <w:iCs/>
          <w:szCs w:val="20"/>
        </w:rPr>
        <w:t xml:space="preserve"> </w:t>
      </w:r>
    </w:p>
    <w:p w14:paraId="25842FEC" w14:textId="67E711AB" w:rsidR="004B288A" w:rsidRDefault="00745A90" w:rsidP="004B288A">
      <w:pPr>
        <w:rPr>
          <w:iCs/>
          <w:szCs w:val="20"/>
        </w:rPr>
      </w:pPr>
      <w:r>
        <w:rPr>
          <w:iCs/>
          <w:szCs w:val="20"/>
        </w:rPr>
        <w:t xml:space="preserve">For a list of contact persons for each individual legal topic, see </w:t>
      </w:r>
      <w:hyperlink w:anchor="_3.5._Contacts" w:history="1">
        <w:r w:rsidRPr="00BF781B">
          <w:rPr>
            <w:rStyle w:val="Hyperlink"/>
            <w:iCs/>
            <w:szCs w:val="20"/>
          </w:rPr>
          <w:t>3.5 – Contacts</w:t>
        </w:r>
      </w:hyperlink>
    </w:p>
    <w:p w14:paraId="729D0E58" w14:textId="3EA21984" w:rsidR="007C2922" w:rsidRDefault="007A1184" w:rsidP="0020220F">
      <w:pPr>
        <w:pStyle w:val="berschrift2"/>
      </w:pPr>
      <w:r>
        <w:t>3</w:t>
      </w:r>
      <w:r w:rsidR="0020220F">
        <w:t xml:space="preserve">.1 </w:t>
      </w:r>
      <w:r w:rsidR="007C2922" w:rsidRPr="0020220F">
        <w:t>Customer Codes of Conduct &amp; related Contract Clauses</w:t>
      </w:r>
    </w:p>
    <w:p w14:paraId="729D0E59" w14:textId="77777777" w:rsidR="007C2922" w:rsidRDefault="009252F0" w:rsidP="007C2922">
      <w:r w:rsidRPr="009252F0">
        <w:t xml:space="preserve">Companies are increasingly publishing their conduct/ethical standards. There might be a requirement to accept the contractual partner’s code of conduct or required clauses in a contract. When agreeing to a customer code or contract requirements, these will form part of the legal relationship between the parties. Failure to adhere to the requirements may result in contractual breaches and consequences with respect to such breaches. Careful consideration must be given to assess whether the requirements can </w:t>
      </w:r>
      <w:proofErr w:type="gramStart"/>
      <w:r w:rsidRPr="009252F0">
        <w:t>actually be</w:t>
      </w:r>
      <w:proofErr w:type="gramEnd"/>
      <w:r w:rsidRPr="009252F0">
        <w:t xml:space="preserve"> met. Obligations can only be </w:t>
      </w:r>
      <w:r w:rsidRPr="009252F0">
        <w:lastRenderedPageBreak/>
        <w:t>agreed upon if Siemens may actually an</w:t>
      </w:r>
      <w:r>
        <w:t xml:space="preserve">d reasonably comply with them. </w:t>
      </w:r>
      <w:r w:rsidR="0020220F" w:rsidRPr="0020220F">
        <w:t>Different sustainability topics besides Compliance like HR or EHS need to be checked by those departments</w:t>
      </w:r>
      <w:r w:rsidR="00C20D7A">
        <w:rPr>
          <w:rStyle w:val="Funotenzeichen"/>
        </w:rPr>
        <w:footnoteReference w:id="1"/>
      </w:r>
      <w:r w:rsidR="0020220F" w:rsidRPr="0020220F">
        <w:t>.</w:t>
      </w:r>
    </w:p>
    <w:tbl>
      <w:tblPr>
        <w:tblStyle w:val="Tabellenraster"/>
        <w:tblW w:w="0" w:type="auto"/>
        <w:tblInd w:w="360" w:type="dxa"/>
        <w:tblLook w:val="04A0" w:firstRow="1" w:lastRow="0" w:firstColumn="1" w:lastColumn="0" w:noHBand="0" w:noVBand="1"/>
      </w:tblPr>
      <w:tblGrid>
        <w:gridCol w:w="9725"/>
      </w:tblGrid>
      <w:tr w:rsidR="00C32A12" w14:paraId="38C3B855" w14:textId="77777777" w:rsidTr="00E977B9">
        <w:tc>
          <w:tcPr>
            <w:tcW w:w="10225" w:type="dxa"/>
          </w:tcPr>
          <w:p w14:paraId="6A515F61" w14:textId="77777777" w:rsidR="007A1184" w:rsidRPr="007A1184" w:rsidRDefault="007A1184" w:rsidP="007A1184">
            <w:pPr>
              <w:pStyle w:val="HighlightboxGreyBulletpoints"/>
              <w:numPr>
                <w:ilvl w:val="0"/>
                <w:numId w:val="0"/>
              </w:numPr>
              <w:spacing w:line="300" w:lineRule="auto"/>
              <w:ind w:left="360" w:hanging="360"/>
            </w:pPr>
            <w:r w:rsidRPr="007A1184">
              <w:t>What to do in an individual business relationship:</w:t>
            </w:r>
          </w:p>
          <w:p w14:paraId="70DB3D07" w14:textId="02B93007" w:rsidR="00C32A12" w:rsidRDefault="007A1184" w:rsidP="00890762">
            <w:pPr>
              <w:pStyle w:val="HighlightboxGreyBulletpoints"/>
              <w:numPr>
                <w:ilvl w:val="0"/>
                <w:numId w:val="10"/>
              </w:numPr>
              <w:spacing w:line="300" w:lineRule="auto"/>
              <w:ind w:left="349"/>
            </w:pPr>
            <w:r>
              <w:t>c</w:t>
            </w:r>
            <w:r w:rsidR="00C32A12" w:rsidRPr="00C32A12">
              <w:t>heck if customer</w:t>
            </w:r>
          </w:p>
          <w:p w14:paraId="25C123FD" w14:textId="2EC5C248" w:rsidR="00C32A12" w:rsidRPr="00C32A12" w:rsidRDefault="00C32A12" w:rsidP="00890762">
            <w:pPr>
              <w:pStyle w:val="Listenabsatz"/>
              <w:numPr>
                <w:ilvl w:val="0"/>
                <w:numId w:val="9"/>
              </w:numPr>
              <w:rPr>
                <w:rStyle w:val="Hyperlink"/>
                <w:color w:val="auto"/>
              </w:rPr>
            </w:pPr>
            <w:r w:rsidRPr="00C32A12">
              <w:t xml:space="preserve">has an </w:t>
            </w:r>
            <w:r w:rsidRPr="00C32A12">
              <w:rPr>
                <w:b/>
              </w:rPr>
              <w:t xml:space="preserve">equivalent </w:t>
            </w:r>
            <w:proofErr w:type="spellStart"/>
            <w:r w:rsidRPr="00C32A12">
              <w:rPr>
                <w:b/>
              </w:rPr>
              <w:t>CoC</w:t>
            </w:r>
            <w:proofErr w:type="spellEnd"/>
            <w:r w:rsidRPr="00C32A12">
              <w:t xml:space="preserve"> </w:t>
            </w:r>
            <w:hyperlink r:id="rId17" w:history="1">
              <w:r>
                <w:rPr>
                  <w:rStyle w:val="Hyperlink"/>
                </w:rPr>
                <w:t>accepted by SCM</w:t>
              </w:r>
            </w:hyperlink>
            <w:r w:rsidRPr="00C32A12">
              <w:t xml:space="preserve"> which can be accepted for your contract;</w:t>
            </w:r>
          </w:p>
          <w:p w14:paraId="7D8E70B5" w14:textId="77777777" w:rsidR="00C32A12" w:rsidRPr="00C32A12" w:rsidRDefault="00C32A12" w:rsidP="00890762">
            <w:pPr>
              <w:pStyle w:val="Listenabsatz"/>
              <w:numPr>
                <w:ilvl w:val="0"/>
                <w:numId w:val="9"/>
              </w:numPr>
            </w:pPr>
            <w:r w:rsidRPr="00C32A12">
              <w:t xml:space="preserve">has </w:t>
            </w:r>
            <w:r w:rsidRPr="00C32A12">
              <w:rPr>
                <w:b/>
              </w:rPr>
              <w:t xml:space="preserve">agreed to Siemens </w:t>
            </w:r>
            <w:proofErr w:type="spellStart"/>
            <w:r w:rsidRPr="00C32A12">
              <w:rPr>
                <w:b/>
              </w:rPr>
              <w:t>CoC</w:t>
            </w:r>
            <w:proofErr w:type="spellEnd"/>
            <w:r w:rsidRPr="00C32A12">
              <w:t xml:space="preserve"> as a Siemens </w:t>
            </w:r>
            <w:r w:rsidRPr="00C32A12">
              <w:rPr>
                <w:b/>
                <w:bCs/>
              </w:rPr>
              <w:t>Supplier</w:t>
            </w:r>
            <w:r w:rsidRPr="00C32A12">
              <w:t xml:space="preserve"> (Corporate Master Database (LINK)) or </w:t>
            </w:r>
            <w:r w:rsidRPr="00C32A12">
              <w:rPr>
                <w:b/>
                <w:bCs/>
              </w:rPr>
              <w:t>Business Partner</w:t>
            </w:r>
            <w:r w:rsidRPr="00C32A12">
              <w:t xml:space="preserve"> (</w:t>
            </w:r>
            <w:hyperlink r:id="rId18" w:history="1">
              <w:r>
                <w:rPr>
                  <w:rStyle w:val="Hyperlink"/>
                </w:rPr>
                <w:t>Due Diligence Tool</w:t>
              </w:r>
            </w:hyperlink>
            <w:r w:rsidRPr="00C32A12">
              <w:t>);</w:t>
            </w:r>
          </w:p>
          <w:p w14:paraId="5C86BAC0" w14:textId="77777777" w:rsidR="00C32A12" w:rsidRPr="00C32A12" w:rsidRDefault="00C32A12" w:rsidP="00890762">
            <w:pPr>
              <w:pStyle w:val="Listenabsatz"/>
              <w:numPr>
                <w:ilvl w:val="0"/>
                <w:numId w:val="9"/>
              </w:numPr>
            </w:pPr>
            <w:r w:rsidRPr="00C32A12">
              <w:t xml:space="preserve">has agreed that </w:t>
            </w:r>
            <w:r w:rsidRPr="00C32A12">
              <w:rPr>
                <w:b/>
              </w:rPr>
              <w:t>Siemens` standards are sufficient</w:t>
            </w:r>
            <w:r w:rsidRPr="00C32A12">
              <w:t xml:space="preserve"> or concluded an </w:t>
            </w:r>
            <w:r w:rsidRPr="00C32A12">
              <w:rPr>
                <w:b/>
              </w:rPr>
              <w:t>agreement with Siemens on ethical standards</w:t>
            </w:r>
            <w:r w:rsidRPr="00C32A12">
              <w:t xml:space="preserve"> (</w:t>
            </w:r>
            <w:hyperlink r:id="rId19" w:history="1">
              <w:r>
                <w:rPr>
                  <w:rStyle w:val="Hyperlink"/>
                </w:rPr>
                <w:t>Sharepoint</w:t>
              </w:r>
            </w:hyperlink>
            <w:r>
              <w:rPr>
                <w:rStyle w:val="Hyperlink"/>
              </w:rPr>
              <w:t>)</w:t>
            </w:r>
            <w:r w:rsidRPr="00C32A12">
              <w:t xml:space="preserve">; </w:t>
            </w:r>
          </w:p>
          <w:p w14:paraId="0AAD5AB5" w14:textId="77777777" w:rsidR="00C32A12" w:rsidRDefault="00C32A12" w:rsidP="007A1184">
            <w:r>
              <w:tab/>
              <w:t>and make use of the fact for your contract.</w:t>
            </w:r>
          </w:p>
          <w:p w14:paraId="7774F23D" w14:textId="77777777" w:rsidR="007A1184" w:rsidRPr="007A1184" w:rsidRDefault="00C32A12" w:rsidP="00890762">
            <w:pPr>
              <w:pStyle w:val="HighlightboxGreyBulletpoints"/>
              <w:numPr>
                <w:ilvl w:val="0"/>
                <w:numId w:val="10"/>
              </w:numPr>
              <w:spacing w:line="300" w:lineRule="auto"/>
              <w:ind w:left="349"/>
              <w:rPr>
                <w:b w:val="0"/>
              </w:rPr>
            </w:pPr>
            <w:r w:rsidRPr="007A1184">
              <w:rPr>
                <w:b w:val="0"/>
              </w:rPr>
              <w:t xml:space="preserve">Suggest to customer that </w:t>
            </w:r>
            <w:r w:rsidRPr="007A1184">
              <w:t>we stick to our high compliance standards</w:t>
            </w:r>
            <w:r w:rsidRPr="007A1184">
              <w:rPr>
                <w:b w:val="0"/>
              </w:rPr>
              <w:t xml:space="preserve"> rather than agree to his using this sample letter and clause (</w:t>
            </w:r>
            <w:hyperlink r:id="rId20" w:history="1">
              <w:r w:rsidRPr="007A1184">
                <w:rPr>
                  <w:rStyle w:val="Hyperlink"/>
                  <w:b w:val="0"/>
                </w:rPr>
                <w:t>EN</w:t>
              </w:r>
            </w:hyperlink>
            <w:r w:rsidRPr="007A1184">
              <w:rPr>
                <w:b w:val="0"/>
              </w:rPr>
              <w:t>/</w:t>
            </w:r>
            <w:hyperlink r:id="rId21" w:history="1">
              <w:r w:rsidRPr="007A1184">
                <w:rPr>
                  <w:rStyle w:val="Hyperlink"/>
                  <w:b w:val="0"/>
                </w:rPr>
                <w:t>DE</w:t>
              </w:r>
            </w:hyperlink>
            <w:r w:rsidRPr="007A1184">
              <w:rPr>
                <w:b w:val="0"/>
              </w:rPr>
              <w:t xml:space="preserve">). If he agrees, responsible Legal Counsel or Compliance Officer should document the unilateral recognition by the customer in this </w:t>
            </w:r>
            <w:hyperlink r:id="rId22" w:history="1">
              <w:r w:rsidRPr="007A1184">
                <w:rPr>
                  <w:rStyle w:val="Hyperlink"/>
                  <w:b w:val="0"/>
                </w:rPr>
                <w:t>Sharepoint</w:t>
              </w:r>
            </w:hyperlink>
            <w:r w:rsidRPr="007A1184">
              <w:rPr>
                <w:rStyle w:val="Hyperlink"/>
                <w:b w:val="0"/>
              </w:rPr>
              <w:t>.</w:t>
            </w:r>
            <w:r w:rsidRPr="007A1184">
              <w:rPr>
                <w:b w:val="0"/>
              </w:rPr>
              <w:t xml:space="preserve"> </w:t>
            </w:r>
          </w:p>
          <w:p w14:paraId="0B5C704D" w14:textId="5C7E1302" w:rsidR="00C32A12" w:rsidRDefault="00C32A12" w:rsidP="00890762">
            <w:pPr>
              <w:pStyle w:val="HighlightboxGreyBulletpoints"/>
              <w:numPr>
                <w:ilvl w:val="0"/>
                <w:numId w:val="10"/>
              </w:numPr>
              <w:spacing w:line="300" w:lineRule="auto"/>
              <w:ind w:left="349"/>
              <w:rPr>
                <w:b w:val="0"/>
              </w:rPr>
            </w:pPr>
            <w:r w:rsidRPr="007A1184">
              <w:t xml:space="preserve">If customer insists on his compliance standards, </w:t>
            </w:r>
            <w:r w:rsidRPr="007A1184">
              <w:rPr>
                <w:b w:val="0"/>
              </w:rPr>
              <w:t xml:space="preserve">check them according to this </w:t>
            </w:r>
            <w:hyperlink r:id="rId23" w:history="1">
              <w:r w:rsidRPr="007A1184">
                <w:rPr>
                  <w:rStyle w:val="Hyperlink"/>
                  <w:b w:val="0"/>
                </w:rPr>
                <w:t>guidance</w:t>
              </w:r>
            </w:hyperlink>
            <w:r w:rsidRPr="007A1184">
              <w:rPr>
                <w:b w:val="0"/>
              </w:rPr>
              <w:t>:</w:t>
            </w:r>
          </w:p>
          <w:p w14:paraId="05F6EF1B" w14:textId="77777777" w:rsidR="007A1184" w:rsidRDefault="007A1184" w:rsidP="00890762">
            <w:pPr>
              <w:pStyle w:val="Listenabsatz"/>
              <w:numPr>
                <w:ilvl w:val="0"/>
                <w:numId w:val="9"/>
              </w:numPr>
            </w:pPr>
            <w:r w:rsidRPr="007A1184">
              <w:rPr>
                <w:b/>
              </w:rPr>
              <w:t>Compliance view</w:t>
            </w:r>
            <w:r>
              <w:t xml:space="preserve"> to be assessed by Compliance Officer: Siemens can accept customer compliance standards </w:t>
            </w:r>
            <w:proofErr w:type="gramStart"/>
            <w:r>
              <w:t>in the course of</w:t>
            </w:r>
            <w:proofErr w:type="gramEnd"/>
            <w:r>
              <w:t xml:space="preserve"> this individual contractual solution </w:t>
            </w:r>
            <w:r w:rsidRPr="007A1184">
              <w:rPr>
                <w:b/>
              </w:rPr>
              <w:t xml:space="preserve">if they can be fulfilled and are not more stringent </w:t>
            </w:r>
            <w:r>
              <w:t>than Siemens internal Compliance regulations</w:t>
            </w:r>
          </w:p>
          <w:p w14:paraId="6D3FA4DD" w14:textId="77777777" w:rsidR="007A1184" w:rsidRPr="007A1184" w:rsidRDefault="007A1184" w:rsidP="00890762">
            <w:pPr>
              <w:pStyle w:val="Listenabsatz"/>
              <w:numPr>
                <w:ilvl w:val="0"/>
                <w:numId w:val="9"/>
              </w:numPr>
            </w:pPr>
            <w:r w:rsidRPr="007A1184">
              <w:rPr>
                <w:b/>
              </w:rPr>
              <w:t>Legal view</w:t>
            </w:r>
            <w:r>
              <w:t xml:space="preserve"> to be assessed by Legal Counsel: Siemens can accept customer compliance standards in the course of this individual contractual solution </w:t>
            </w:r>
            <w:r w:rsidRPr="007A1184">
              <w:rPr>
                <w:b/>
              </w:rPr>
              <w:t>if the legal consequences for their breach or the customers` legal rights in connection with them are acceptable</w:t>
            </w:r>
            <w:r>
              <w:t xml:space="preserve"> (e.g. audit, </w:t>
            </w:r>
            <w:r w:rsidRPr="007A1184">
              <w:t>termination rights or damage claims</w:t>
            </w:r>
          </w:p>
          <w:p w14:paraId="4A37CBB0" w14:textId="77777777" w:rsidR="00C32A12" w:rsidRPr="007A1184" w:rsidRDefault="00C32A12" w:rsidP="00890762">
            <w:pPr>
              <w:pStyle w:val="HighlightboxGreyBulletpoints"/>
              <w:numPr>
                <w:ilvl w:val="0"/>
                <w:numId w:val="10"/>
              </w:numPr>
              <w:spacing w:line="300" w:lineRule="auto"/>
              <w:ind w:left="349"/>
              <w:rPr>
                <w:rFonts w:cs="Arial"/>
                <w:b w:val="0"/>
              </w:rPr>
            </w:pPr>
            <w:r w:rsidRPr="007A1184">
              <w:rPr>
                <w:b w:val="0"/>
              </w:rPr>
              <w:t xml:space="preserve">In case the customers` compliance standards are </w:t>
            </w:r>
            <w:r w:rsidRPr="00757009">
              <w:t>more stringent than Siemens`</w:t>
            </w:r>
            <w:r w:rsidRPr="007A1184">
              <w:rPr>
                <w:b w:val="0"/>
              </w:rPr>
              <w:t xml:space="preserve">, a decision </w:t>
            </w:r>
            <w:proofErr w:type="gramStart"/>
            <w:r w:rsidRPr="007A1184">
              <w:rPr>
                <w:b w:val="0"/>
              </w:rPr>
              <w:t>has to</w:t>
            </w:r>
            <w:proofErr w:type="gramEnd"/>
            <w:r w:rsidRPr="007A1184">
              <w:rPr>
                <w:b w:val="0"/>
              </w:rPr>
              <w:t xml:space="preserve"> be made involving the superiors of the responsible Compliance Officer and the Legal Counsel if Siemens can accept them. Mitigation actions must be defined to prevent Siemens from inacceptable risk.</w:t>
            </w:r>
          </w:p>
          <w:p w14:paraId="1788883B" w14:textId="77777777" w:rsidR="007A1184" w:rsidRPr="007A1184" w:rsidRDefault="007A1184" w:rsidP="007A1184">
            <w:pPr>
              <w:pStyle w:val="HighlightboxGreyBulletpoints"/>
              <w:numPr>
                <w:ilvl w:val="0"/>
                <w:numId w:val="0"/>
              </w:numPr>
              <w:spacing w:line="300" w:lineRule="auto"/>
              <w:ind w:left="360" w:hanging="360"/>
            </w:pPr>
            <w:r w:rsidRPr="007A1184">
              <w:t>What to do for a framework solution:</w:t>
            </w:r>
          </w:p>
          <w:p w14:paraId="72EE3DBF" w14:textId="502F58DC" w:rsidR="007A1184" w:rsidRPr="007A1184" w:rsidRDefault="007A1184" w:rsidP="007A1184">
            <w:r>
              <w:t xml:space="preserve">Please see here for </w:t>
            </w:r>
            <w:hyperlink r:id="rId24" w:history="1">
              <w:r>
                <w:rPr>
                  <w:rStyle w:val="Hyperlink"/>
                </w:rPr>
                <w:t>F</w:t>
              </w:r>
              <w:r w:rsidRPr="007C2922">
                <w:rPr>
                  <w:rStyle w:val="Hyperlink"/>
                </w:rPr>
                <w:t xml:space="preserve">ramework </w:t>
              </w:r>
              <w:r>
                <w:rPr>
                  <w:rStyle w:val="Hyperlink"/>
                </w:rPr>
                <w:t>A</w:t>
              </w:r>
              <w:r w:rsidRPr="007C2922">
                <w:rPr>
                  <w:rStyle w:val="Hyperlink"/>
                </w:rPr>
                <w:t xml:space="preserve">greements </w:t>
              </w:r>
            </w:hyperlink>
            <w:r w:rsidRPr="007C2922">
              <w:t xml:space="preserve">on ethical standards, e.g. with global partners or for framework agreements on ethical standards relating to a greater number of contracts with the customer. </w:t>
            </w:r>
          </w:p>
        </w:tc>
      </w:tr>
    </w:tbl>
    <w:p w14:paraId="729D0E61" w14:textId="04B80237" w:rsidR="007C2922" w:rsidRDefault="007A1184" w:rsidP="0020220F">
      <w:pPr>
        <w:pStyle w:val="berschrift2"/>
      </w:pPr>
      <w:bookmarkStart w:id="1" w:name="_3.2_Compliance_Questionnaires"/>
      <w:bookmarkEnd w:id="1"/>
      <w:r>
        <w:lastRenderedPageBreak/>
        <w:t>3</w:t>
      </w:r>
      <w:r w:rsidR="0020220F">
        <w:t xml:space="preserve">.2 </w:t>
      </w:r>
      <w:r w:rsidR="0020220F" w:rsidRPr="0020220F">
        <w:t>Compliance Questionnaires &amp; Declarations</w:t>
      </w:r>
    </w:p>
    <w:p w14:paraId="729D0E62" w14:textId="77777777" w:rsidR="00765228" w:rsidRDefault="0020220F" w:rsidP="00765228">
      <w:r w:rsidRPr="00424560">
        <w:t xml:space="preserve">Often, </w:t>
      </w:r>
      <w:proofErr w:type="gramStart"/>
      <w:r w:rsidRPr="00424560">
        <w:t>public</w:t>
      </w:r>
      <w:proofErr w:type="gramEnd"/>
      <w:r w:rsidRPr="00424560">
        <w:t xml:space="preserve"> or private customers or other third parties request Siemens to answer questions or to make declarations regarding its integrity and reliability or relating to compliance cases. </w:t>
      </w:r>
      <w:r w:rsidR="00765228" w:rsidRPr="0020220F">
        <w:t>Different sustainability topics besides Compliance like HR or EHS need to be checked by those departments</w:t>
      </w:r>
      <w:r w:rsidR="00765228">
        <w:rPr>
          <w:rStyle w:val="Funotenzeichen"/>
        </w:rPr>
        <w:footnoteReference w:id="2"/>
      </w:r>
      <w:r w:rsidR="00765228" w:rsidRPr="0020220F">
        <w:t>.</w:t>
      </w:r>
    </w:p>
    <w:tbl>
      <w:tblPr>
        <w:tblStyle w:val="Tabellenraster"/>
        <w:tblW w:w="0" w:type="auto"/>
        <w:tblInd w:w="360" w:type="dxa"/>
        <w:tblLook w:val="04A0" w:firstRow="1" w:lastRow="0" w:firstColumn="1" w:lastColumn="0" w:noHBand="0" w:noVBand="1"/>
      </w:tblPr>
      <w:tblGrid>
        <w:gridCol w:w="9725"/>
      </w:tblGrid>
      <w:tr w:rsidR="00757009" w14:paraId="3F9934C5" w14:textId="77777777" w:rsidTr="00E977B9">
        <w:tc>
          <w:tcPr>
            <w:tcW w:w="10225" w:type="dxa"/>
          </w:tcPr>
          <w:p w14:paraId="17C62884" w14:textId="12D3104B" w:rsidR="00757009" w:rsidRPr="00757009" w:rsidRDefault="00757009" w:rsidP="00E977B9">
            <w:pPr>
              <w:pStyle w:val="HighlightboxGreyBulletpoints"/>
              <w:numPr>
                <w:ilvl w:val="0"/>
                <w:numId w:val="0"/>
              </w:numPr>
              <w:spacing w:line="300" w:lineRule="auto"/>
              <w:ind w:left="360" w:hanging="360"/>
              <w:rPr>
                <w:color w:val="4D6A7D" w:themeColor="background2" w:themeShade="80"/>
              </w:rPr>
            </w:pPr>
            <w:r w:rsidRPr="007A1184">
              <w:t>What to do:</w:t>
            </w:r>
          </w:p>
          <w:p w14:paraId="1365E920" w14:textId="2514E018" w:rsidR="00757009" w:rsidRPr="00C5238A" w:rsidRDefault="00757009" w:rsidP="00757009">
            <w:pPr>
              <w:pStyle w:val="HighlightboxGreyBulletpoints"/>
              <w:numPr>
                <w:ilvl w:val="0"/>
                <w:numId w:val="12"/>
              </w:numPr>
              <w:spacing w:line="300" w:lineRule="auto"/>
              <w:ind w:left="491"/>
              <w:rPr>
                <w:b w:val="0"/>
              </w:rPr>
            </w:pPr>
            <w:r w:rsidRPr="00C5238A">
              <w:rPr>
                <w:b w:val="0"/>
              </w:rPr>
              <w:t>Suggest to customer / third party to verify with our</w:t>
            </w:r>
            <w:r w:rsidRPr="00C5238A">
              <w:rPr>
                <w:rFonts w:cs="Arial"/>
                <w:b w:val="0"/>
                <w:color w:val="333333"/>
              </w:rPr>
              <w:t xml:space="preserve"> </w:t>
            </w:r>
            <w:hyperlink r:id="rId25" w:history="1">
              <w:r w:rsidRPr="00C5238A">
                <w:rPr>
                  <w:rStyle w:val="Hyperlink"/>
                  <w:rFonts w:cs="Arial"/>
                  <w:b w:val="0"/>
                </w:rPr>
                <w:t xml:space="preserve">publicly available information </w:t>
              </w:r>
            </w:hyperlink>
            <w:r w:rsidRPr="00C5238A">
              <w:rPr>
                <w:b w:val="0"/>
              </w:rPr>
              <w:t>that Siemens fulfills the highest standards by using this</w:t>
            </w:r>
            <w:r w:rsidR="00C5238A" w:rsidRPr="00C5238A">
              <w:rPr>
                <w:b w:val="0"/>
              </w:rPr>
              <w:t xml:space="preserve"> </w:t>
            </w:r>
            <w:r w:rsidR="00C5238A" w:rsidRPr="00CB3C1C">
              <w:rPr>
                <w:b w:val="0"/>
                <w:highlight w:val="yellow"/>
                <w:rPrChange w:id="2" w:author="Zins, Ines (LC CO RFC CA)" w:date="2021-03-18T08:52:00Z">
                  <w:rPr>
                    <w:b w:val="0"/>
                  </w:rPr>
                </w:rPrChange>
              </w:rPr>
              <w:t xml:space="preserve">sample response </w:t>
            </w:r>
            <w:commentRangeStart w:id="3"/>
            <w:r w:rsidR="00C5238A" w:rsidRPr="00CB3C1C">
              <w:rPr>
                <w:b w:val="0"/>
                <w:highlight w:val="yellow"/>
                <w:rPrChange w:id="4" w:author="Zins, Ines (LC CO RFC CA)" w:date="2021-03-18T08:52:00Z">
                  <w:rPr>
                    <w:b w:val="0"/>
                  </w:rPr>
                </w:rPrChange>
              </w:rPr>
              <w:t>(</w:t>
            </w:r>
            <w:r w:rsidR="00CB3C1C" w:rsidRPr="00CB3C1C">
              <w:rPr>
                <w:highlight w:val="yellow"/>
                <w:rPrChange w:id="5" w:author="Zins, Ines (LC CO RFC CA)" w:date="2021-03-18T08:52:00Z">
                  <w:rPr/>
                </w:rPrChange>
              </w:rPr>
              <w:fldChar w:fldCharType="begin"/>
            </w:r>
            <w:r w:rsidR="00CB3C1C" w:rsidRPr="00CB3C1C">
              <w:rPr>
                <w:highlight w:val="yellow"/>
                <w:rPrChange w:id="6" w:author="Zins, Ines (LC CO RFC CA)" w:date="2021-03-18T08:52:00Z">
                  <w:rPr/>
                </w:rPrChange>
              </w:rPr>
              <w:instrText xml:space="preserve"> HYPERLINK "https://findit.compliance.siemens.com/content/10000101/Compliance/LC_CO/LC_CO_RG_PL/findIT_LC_CO_RG_PL_7589.docx" </w:instrText>
            </w:r>
            <w:r w:rsidR="00CB3C1C" w:rsidRPr="00CB3C1C">
              <w:rPr>
                <w:highlight w:val="yellow"/>
                <w:rPrChange w:id="7" w:author="Zins, Ines (LC CO RFC CA)" w:date="2021-03-18T08:52:00Z">
                  <w:rPr/>
                </w:rPrChange>
              </w:rPr>
              <w:fldChar w:fldCharType="separate"/>
            </w:r>
            <w:r w:rsidRPr="00CB3C1C">
              <w:rPr>
                <w:rStyle w:val="Hyperlink"/>
                <w:rFonts w:cs="Arial"/>
                <w:b w:val="0"/>
                <w:highlight w:val="yellow"/>
                <w:rPrChange w:id="8" w:author="Zins, Ines (LC CO RFC CA)" w:date="2021-03-18T08:52:00Z">
                  <w:rPr>
                    <w:rStyle w:val="Hyperlink"/>
                    <w:rFonts w:cs="Arial"/>
                    <w:b w:val="0"/>
                  </w:rPr>
                </w:rPrChange>
              </w:rPr>
              <w:t>EN</w:t>
            </w:r>
            <w:r w:rsidR="00CB3C1C" w:rsidRPr="00CB3C1C">
              <w:rPr>
                <w:rStyle w:val="Hyperlink"/>
                <w:rFonts w:cs="Arial"/>
                <w:b w:val="0"/>
                <w:highlight w:val="yellow"/>
                <w:rPrChange w:id="9" w:author="Zins, Ines (LC CO RFC CA)" w:date="2021-03-18T08:52:00Z">
                  <w:rPr>
                    <w:rStyle w:val="Hyperlink"/>
                    <w:rFonts w:cs="Arial"/>
                    <w:b w:val="0"/>
                  </w:rPr>
                </w:rPrChange>
              </w:rPr>
              <w:fldChar w:fldCharType="end"/>
            </w:r>
            <w:r w:rsidRPr="00CB3C1C">
              <w:rPr>
                <w:rFonts w:cs="Arial"/>
                <w:b w:val="0"/>
                <w:color w:val="333333"/>
                <w:highlight w:val="yellow"/>
                <w:rPrChange w:id="10" w:author="Zins, Ines (LC CO RFC CA)" w:date="2021-03-18T08:52:00Z">
                  <w:rPr>
                    <w:rFonts w:cs="Arial"/>
                    <w:b w:val="0"/>
                    <w:color w:val="333333"/>
                  </w:rPr>
                </w:rPrChange>
              </w:rPr>
              <w:t>/</w:t>
            </w:r>
            <w:r w:rsidR="00CB3C1C" w:rsidRPr="00CB3C1C">
              <w:rPr>
                <w:highlight w:val="yellow"/>
                <w:rPrChange w:id="11" w:author="Zins, Ines (LC CO RFC CA)" w:date="2021-03-18T08:52:00Z">
                  <w:rPr/>
                </w:rPrChange>
              </w:rPr>
              <w:fldChar w:fldCharType="begin"/>
            </w:r>
            <w:r w:rsidR="00CB3C1C" w:rsidRPr="00CB3C1C">
              <w:rPr>
                <w:highlight w:val="yellow"/>
                <w:rPrChange w:id="12" w:author="Zins, Ines (LC CO RFC CA)" w:date="2021-03-18T08:52:00Z">
                  <w:rPr/>
                </w:rPrChange>
              </w:rPr>
              <w:instrText xml:space="preserve"> HYPERLINK "https://findit.compliance.siemens.com/content/10000101/Compliance/LC_CO/LC_CO_RG_PL/findIT_L</w:instrText>
            </w:r>
            <w:r w:rsidR="00CB3C1C" w:rsidRPr="00CB3C1C">
              <w:rPr>
                <w:highlight w:val="yellow"/>
                <w:rPrChange w:id="13" w:author="Zins, Ines (LC CO RFC CA)" w:date="2021-03-18T08:52:00Z">
                  <w:rPr/>
                </w:rPrChange>
              </w:rPr>
              <w:instrText xml:space="preserve">C_CO_RG_PL_7588.docx" </w:instrText>
            </w:r>
            <w:r w:rsidR="00CB3C1C" w:rsidRPr="00CB3C1C">
              <w:rPr>
                <w:highlight w:val="yellow"/>
                <w:rPrChange w:id="14" w:author="Zins, Ines (LC CO RFC CA)" w:date="2021-03-18T08:52:00Z">
                  <w:rPr/>
                </w:rPrChange>
              </w:rPr>
              <w:fldChar w:fldCharType="separate"/>
            </w:r>
            <w:r w:rsidRPr="00CB3C1C">
              <w:rPr>
                <w:rStyle w:val="Hyperlink"/>
                <w:rFonts w:cs="Arial"/>
                <w:b w:val="0"/>
                <w:highlight w:val="yellow"/>
                <w:rPrChange w:id="15" w:author="Zins, Ines (LC CO RFC CA)" w:date="2021-03-18T08:52:00Z">
                  <w:rPr>
                    <w:rStyle w:val="Hyperlink"/>
                    <w:rFonts w:cs="Arial"/>
                    <w:b w:val="0"/>
                  </w:rPr>
                </w:rPrChange>
              </w:rPr>
              <w:t>DE</w:t>
            </w:r>
            <w:r w:rsidR="00CB3C1C" w:rsidRPr="00CB3C1C">
              <w:rPr>
                <w:rStyle w:val="Hyperlink"/>
                <w:rFonts w:cs="Arial"/>
                <w:b w:val="0"/>
                <w:highlight w:val="yellow"/>
                <w:rPrChange w:id="16" w:author="Zins, Ines (LC CO RFC CA)" w:date="2021-03-18T08:52:00Z">
                  <w:rPr>
                    <w:rStyle w:val="Hyperlink"/>
                    <w:rFonts w:cs="Arial"/>
                    <w:b w:val="0"/>
                  </w:rPr>
                </w:rPrChange>
              </w:rPr>
              <w:fldChar w:fldCharType="end"/>
            </w:r>
            <w:r w:rsidR="00C5238A" w:rsidRPr="00CB3C1C">
              <w:rPr>
                <w:b w:val="0"/>
                <w:highlight w:val="yellow"/>
                <w:rPrChange w:id="17" w:author="Zins, Ines (LC CO RFC CA)" w:date="2021-03-18T08:52:00Z">
                  <w:rPr>
                    <w:b w:val="0"/>
                  </w:rPr>
                </w:rPrChange>
              </w:rPr>
              <w:t>).</w:t>
            </w:r>
            <w:commentRangeEnd w:id="3"/>
            <w:r w:rsidR="00CB3C1C">
              <w:rPr>
                <w:rStyle w:val="Kommentarzeichen"/>
                <w:b w:val="0"/>
                <w:color w:val="auto"/>
              </w:rPr>
              <w:commentReference w:id="3"/>
            </w:r>
          </w:p>
          <w:p w14:paraId="7B239E89" w14:textId="77777777" w:rsidR="00757009" w:rsidRPr="00C5238A" w:rsidRDefault="00757009" w:rsidP="00757009">
            <w:pPr>
              <w:pStyle w:val="HighlightboxGreyBulletpoints"/>
              <w:numPr>
                <w:ilvl w:val="0"/>
                <w:numId w:val="12"/>
              </w:numPr>
              <w:spacing w:line="300" w:lineRule="auto"/>
              <w:ind w:left="491"/>
              <w:rPr>
                <w:b w:val="0"/>
                <w:szCs w:val="22"/>
              </w:rPr>
            </w:pPr>
            <w:r w:rsidRPr="00C5238A">
              <w:rPr>
                <w:b w:val="0"/>
                <w:szCs w:val="22"/>
              </w:rPr>
              <w:t xml:space="preserve">Identify, if the request refers to a particular </w:t>
            </w:r>
            <w:r w:rsidRPr="00C5238A">
              <w:rPr>
                <w:szCs w:val="22"/>
              </w:rPr>
              <w:t>Siemens subsidiary, Siemens AG</w:t>
            </w:r>
            <w:r w:rsidRPr="00C5238A">
              <w:rPr>
                <w:b w:val="0"/>
                <w:szCs w:val="22"/>
              </w:rPr>
              <w:t xml:space="preserve"> or the whole </w:t>
            </w:r>
            <w:r w:rsidRPr="00C5238A">
              <w:rPr>
                <w:szCs w:val="22"/>
              </w:rPr>
              <w:t>Siemens Group</w:t>
            </w:r>
            <w:r w:rsidRPr="00C5238A">
              <w:rPr>
                <w:b w:val="0"/>
                <w:szCs w:val="22"/>
              </w:rPr>
              <w:t xml:space="preserve"> and try to answer using the information below.</w:t>
            </w:r>
          </w:p>
          <w:p w14:paraId="11247B41" w14:textId="4A01FDEB" w:rsidR="00757009" w:rsidRPr="00757009" w:rsidRDefault="00757009" w:rsidP="00757009">
            <w:pPr>
              <w:pStyle w:val="HighlightboxGreyBulletpoints"/>
              <w:numPr>
                <w:ilvl w:val="0"/>
                <w:numId w:val="12"/>
              </w:numPr>
              <w:spacing w:line="300" w:lineRule="auto"/>
              <w:ind w:left="491"/>
              <w:rPr>
                <w:b w:val="0"/>
              </w:rPr>
            </w:pPr>
            <w:r w:rsidRPr="00C5238A">
              <w:rPr>
                <w:b w:val="0"/>
                <w:szCs w:val="22"/>
              </w:rPr>
              <w:t xml:space="preserve">Contact the </w:t>
            </w:r>
            <w:r w:rsidRPr="00C5238A">
              <w:rPr>
                <w:szCs w:val="22"/>
              </w:rPr>
              <w:t>responsible Compliance Officer</w:t>
            </w:r>
            <w:r w:rsidRPr="00C5238A">
              <w:rPr>
                <w:b w:val="0"/>
                <w:szCs w:val="22"/>
              </w:rPr>
              <w:t xml:space="preserve"> and/or other </w:t>
            </w:r>
            <w:r w:rsidRPr="00C5238A">
              <w:rPr>
                <w:szCs w:val="22"/>
              </w:rPr>
              <w:t>contact person indicated below</w:t>
            </w:r>
            <w:r w:rsidRPr="00C5238A">
              <w:rPr>
                <w:b w:val="0"/>
                <w:szCs w:val="22"/>
              </w:rPr>
              <w:t xml:space="preserve"> in case of questions.</w:t>
            </w:r>
            <w:r w:rsidRPr="00757009">
              <w:rPr>
                <w:b w:val="0"/>
              </w:rPr>
              <w:t xml:space="preserve">       </w:t>
            </w:r>
          </w:p>
        </w:tc>
      </w:tr>
    </w:tbl>
    <w:p w14:paraId="2D6A5D08" w14:textId="77777777" w:rsidR="00757009" w:rsidRDefault="00757009" w:rsidP="00757009">
      <w:pPr>
        <w:pStyle w:val="KeinAbsatzformat"/>
        <w:rPr>
          <w:lang w:val="en-US"/>
        </w:rPr>
      </w:pPr>
    </w:p>
    <w:p w14:paraId="7A2AFE13" w14:textId="3D5D14B2" w:rsidR="00757009" w:rsidRDefault="00757009" w:rsidP="00757009">
      <w:pPr>
        <w:spacing w:after="120"/>
        <w:rPr>
          <w:rFonts w:cs="Arial"/>
          <w:color w:val="333333"/>
        </w:rPr>
      </w:pPr>
      <w:r>
        <w:rPr>
          <w:rFonts w:cs="Arial"/>
          <w:color w:val="333333"/>
        </w:rPr>
        <w:t xml:space="preserve">In case of a request of a sustainability or comparable rating agency please always align with </w:t>
      </w:r>
      <w:r w:rsidR="008670CA">
        <w:rPr>
          <w:rFonts w:cs="Arial"/>
          <w:color w:val="333333"/>
        </w:rPr>
        <w:t xml:space="preserve">LC CO RFC LF </w:t>
      </w:r>
      <w:r>
        <w:rPr>
          <w:rFonts w:cs="Arial"/>
          <w:color w:val="333333"/>
        </w:rPr>
        <w:t>for Compliance aspects.</w:t>
      </w:r>
    </w:p>
    <w:tbl>
      <w:tblPr>
        <w:tblStyle w:val="Tabellenraster"/>
        <w:tblW w:w="0" w:type="auto"/>
        <w:tblLook w:val="04A0" w:firstRow="1" w:lastRow="0" w:firstColumn="1" w:lastColumn="0" w:noHBand="0" w:noVBand="1"/>
      </w:tblPr>
      <w:tblGrid>
        <w:gridCol w:w="1212"/>
        <w:gridCol w:w="8873"/>
      </w:tblGrid>
      <w:tr w:rsidR="00E02D2B" w14:paraId="52532100" w14:textId="77777777" w:rsidTr="00E977B9">
        <w:trPr>
          <w:trHeight w:val="2184"/>
        </w:trPr>
        <w:tc>
          <w:tcPr>
            <w:tcW w:w="1214" w:type="dxa"/>
            <w:shd w:val="clear" w:color="auto" w:fill="auto"/>
          </w:tcPr>
          <w:p w14:paraId="0ED1395B" w14:textId="77777777" w:rsidR="00E02D2B" w:rsidRDefault="00E02D2B" w:rsidP="00E977B9">
            <w:pPr>
              <w:pStyle w:val="KeinAbsatzformat"/>
              <w:rPr>
                <w:sz w:val="22"/>
                <w:szCs w:val="22"/>
                <w:lang w:val="en-US"/>
              </w:rPr>
            </w:pPr>
            <w:r>
              <w:rPr>
                <w:noProof/>
                <w:sz w:val="22"/>
                <w:szCs w:val="22"/>
                <w:lang w:eastAsia="de-DE"/>
              </w:rPr>
              <w:drawing>
                <wp:anchor distT="0" distB="0" distL="114300" distR="114300" simplePos="0" relativeHeight="251661312" behindDoc="1" locked="0" layoutInCell="1" allowOverlap="1" wp14:anchorId="5A25DD0F" wp14:editId="799E5D0A">
                  <wp:simplePos x="0" y="0"/>
                  <wp:positionH relativeFrom="column">
                    <wp:posOffset>-7620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2"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1DD199D8" w14:textId="77777777" w:rsidR="00CE55CE" w:rsidRPr="00CE55CE" w:rsidRDefault="00CE55CE" w:rsidP="00CE55CE">
            <w:r w:rsidRPr="00CE55CE">
              <w:t xml:space="preserve">Please be aware that the </w:t>
            </w:r>
            <w:r w:rsidRPr="00CE55CE">
              <w:rPr>
                <w:b/>
              </w:rPr>
              <w:t>legal entity Siemens AG</w:t>
            </w:r>
            <w:r w:rsidRPr="00CE55CE">
              <w:t xml:space="preserve"> is subject to two </w:t>
            </w:r>
            <w:r>
              <w:br/>
            </w:r>
            <w:r w:rsidRPr="00CE55CE">
              <w:t xml:space="preserve">Antitrust-related decisions in Belgium and Greece. </w:t>
            </w:r>
          </w:p>
          <w:p w14:paraId="3385933A" w14:textId="77777777" w:rsidR="00CE55CE" w:rsidRDefault="00CE55CE" w:rsidP="00CE55CE">
            <w:r w:rsidRPr="00CE55CE">
              <w:t xml:space="preserve">Both cases require the Reliability Declaration for </w:t>
            </w:r>
            <w:r>
              <w:t xml:space="preserve">the </w:t>
            </w:r>
            <w:r w:rsidRPr="00CE55CE">
              <w:rPr>
                <w:b/>
              </w:rPr>
              <w:t>legal entity Siemens AG</w:t>
            </w:r>
            <w:r w:rsidRPr="00CE55CE">
              <w:t xml:space="preserve"> </w:t>
            </w:r>
            <w:r>
              <w:br/>
            </w:r>
            <w:r w:rsidRPr="00CE55CE">
              <w:t>(</w:t>
            </w:r>
            <w:hyperlink r:id="rId30" w:history="1">
              <w:r w:rsidRPr="00CE55CE">
                <w:rPr>
                  <w:rStyle w:val="Hyperlink"/>
                </w:rPr>
                <w:t>EN</w:t>
              </w:r>
            </w:hyperlink>
            <w:r w:rsidRPr="00CE55CE">
              <w:t>/</w:t>
            </w:r>
            <w:hyperlink r:id="rId31" w:history="1">
              <w:r w:rsidRPr="00CE55CE">
                <w:rPr>
                  <w:rStyle w:val="Hyperlink"/>
                </w:rPr>
                <w:t>DE</w:t>
              </w:r>
            </w:hyperlink>
            <w:r w:rsidRPr="00CE55CE">
              <w:t xml:space="preserve">) to be handed over to prospective customers of the legal entity </w:t>
            </w:r>
            <w:r>
              <w:br/>
            </w:r>
            <w:r w:rsidRPr="00CE55CE">
              <w:t>Siemens AG.</w:t>
            </w:r>
            <w:r>
              <w:t xml:space="preserve"> </w:t>
            </w:r>
          </w:p>
          <w:p w14:paraId="472E3279" w14:textId="2FCE14A6" w:rsidR="00E02D2B" w:rsidRPr="00E02D2B" w:rsidRDefault="00CE55CE" w:rsidP="009B07D7">
            <w:r>
              <w:t xml:space="preserve">The Greek case also leads to the necessity for the </w:t>
            </w:r>
            <w:r w:rsidRPr="00CE55CE">
              <w:rPr>
                <w:b/>
              </w:rPr>
              <w:t>legal entity Siemens AG</w:t>
            </w:r>
            <w:r>
              <w:br/>
              <w:t xml:space="preserve">to admit to an infringement of Antitrust provisions in a </w:t>
            </w:r>
            <w:r w:rsidRPr="009B07D7">
              <w:rPr>
                <w:b/>
              </w:rPr>
              <w:t xml:space="preserve">Single European </w:t>
            </w:r>
            <w:r w:rsidRPr="009B07D7">
              <w:rPr>
                <w:b/>
              </w:rPr>
              <w:br/>
              <w:t>Procurement Document (ESPD)</w:t>
            </w:r>
            <w:r>
              <w:t xml:space="preserve"> or similar declarations. The ESPD Compliance </w:t>
            </w:r>
            <w:r w:rsidR="00AE747B">
              <w:br/>
            </w:r>
            <w:r>
              <w:t xml:space="preserve">Guidelines for Siemens AG (available </w:t>
            </w:r>
            <w:hyperlink r:id="rId32" w:history="1">
              <w:r w:rsidRPr="00CE55CE">
                <w:rPr>
                  <w:rStyle w:val="Hyperlink"/>
                </w:rPr>
                <w:t>here</w:t>
              </w:r>
            </w:hyperlink>
            <w:r>
              <w:t xml:space="preserve">) provides information on filling out the </w:t>
            </w:r>
            <w:r w:rsidR="00AE747B">
              <w:br/>
            </w:r>
            <w:r>
              <w:t xml:space="preserve">questions of the ESPD related to Compliance cases for the legal entity Siemens AG. </w:t>
            </w:r>
          </w:p>
        </w:tc>
      </w:tr>
    </w:tbl>
    <w:p w14:paraId="729D0E68" w14:textId="5609D321" w:rsidR="002B5C71" w:rsidRDefault="007A1184" w:rsidP="002B5C71">
      <w:pPr>
        <w:pStyle w:val="berschrift3"/>
      </w:pPr>
      <w:bookmarkStart w:id="18" w:name="_Ref518488451"/>
      <w:r>
        <w:t>3</w:t>
      </w:r>
      <w:r w:rsidR="000338E8">
        <w:t>.2.1</w:t>
      </w:r>
      <w:r w:rsidR="00EA55EC">
        <w:t>.</w:t>
      </w:r>
      <w:r w:rsidR="000338E8">
        <w:t xml:space="preserve"> Siemens</w:t>
      </w:r>
      <w:bookmarkEnd w:id="18"/>
      <w:r w:rsidR="00C5238A">
        <w:t xml:space="preserve"> Group</w:t>
      </w:r>
    </w:p>
    <w:p w14:paraId="729D0E69" w14:textId="77777777" w:rsidR="002B5C71" w:rsidRPr="000338E8" w:rsidRDefault="002B5C71" w:rsidP="000338E8">
      <w:pPr>
        <w:pStyle w:val="HighlightboxGreyBulletpoints"/>
        <w:rPr>
          <w:lang w:val="la-Latn"/>
        </w:rPr>
      </w:pPr>
      <w:r w:rsidRPr="000338E8">
        <w:rPr>
          <w:lang w:val="la-Latn"/>
        </w:rPr>
        <w:t>General information on the Compliance System</w:t>
      </w:r>
    </w:p>
    <w:p w14:paraId="6873B8D8" w14:textId="77777777" w:rsidR="00C5238A" w:rsidRPr="00C5238A" w:rsidRDefault="00C5238A" w:rsidP="00C5238A">
      <w:pPr>
        <w:pStyle w:val="Listenabsatz"/>
        <w:numPr>
          <w:ilvl w:val="0"/>
          <w:numId w:val="15"/>
        </w:numPr>
        <w:ind w:left="709"/>
        <w:rPr>
          <w:rFonts w:cs="Arial"/>
          <w:i/>
          <w:color w:val="333333"/>
          <w:u w:val="single"/>
        </w:rPr>
      </w:pPr>
      <w:r w:rsidRPr="00C5238A">
        <w:rPr>
          <w:rFonts w:cs="Arial"/>
          <w:i/>
          <w:color w:val="333333"/>
          <w:u w:val="single"/>
        </w:rPr>
        <w:lastRenderedPageBreak/>
        <w:t>Publicly available sources / Internet</w:t>
      </w:r>
    </w:p>
    <w:p w14:paraId="3A8713AE" w14:textId="65E4F94B" w:rsidR="00C5238A" w:rsidRDefault="00C5238A" w:rsidP="00C5238A">
      <w:pPr>
        <w:ind w:left="709"/>
        <w:rPr>
          <w:color w:val="333333"/>
        </w:rPr>
      </w:pPr>
      <w:r>
        <w:rPr>
          <w:color w:val="333333"/>
        </w:rPr>
        <w:t xml:space="preserve">If declarations or answers concerning the Compliance System are requested for the whole </w:t>
      </w:r>
      <w:r>
        <w:rPr>
          <w:b/>
          <w:color w:val="333333"/>
        </w:rPr>
        <w:t>Siemens Group</w:t>
      </w:r>
      <w:r>
        <w:rPr>
          <w:color w:val="333333"/>
        </w:rPr>
        <w:t xml:space="preserve">, </w:t>
      </w:r>
      <w:r>
        <w:t xml:space="preserve">respective public information and a brochure can be found on the public internet page about the </w:t>
      </w:r>
      <w:hyperlink r:id="rId33" w:history="1">
        <w:r>
          <w:rPr>
            <w:rStyle w:val="Hyperlink"/>
            <w:rFonts w:cs="Arial"/>
          </w:rPr>
          <w:t xml:space="preserve">Compliance System of the </w:t>
        </w:r>
        <w:r>
          <w:rPr>
            <w:rStyle w:val="Hyperlink"/>
            <w:rFonts w:cs="Arial"/>
            <w:b/>
          </w:rPr>
          <w:t>Siemens Group</w:t>
        </w:r>
      </w:hyperlink>
      <w:r>
        <w:rPr>
          <w:color w:val="333333"/>
        </w:rPr>
        <w:t xml:space="preserve">. It is a part of the homepage relating to the </w:t>
      </w:r>
      <w:hyperlink r:id="rId34" w:history="1">
        <w:r>
          <w:rPr>
            <w:rStyle w:val="Hyperlink"/>
            <w:rFonts w:cs="Arial"/>
          </w:rPr>
          <w:t xml:space="preserve">Sustainability efforts of the </w:t>
        </w:r>
        <w:r>
          <w:rPr>
            <w:rStyle w:val="Hyperlink"/>
            <w:rFonts w:cs="Arial"/>
            <w:b/>
          </w:rPr>
          <w:t>Siemens Group</w:t>
        </w:r>
      </w:hyperlink>
      <w:r>
        <w:t xml:space="preserve"> which serves as entry page containing links to various topics applicable for the whole </w:t>
      </w:r>
      <w:r>
        <w:rPr>
          <w:b/>
        </w:rPr>
        <w:t>Siemens Group</w:t>
      </w:r>
      <w:r>
        <w:t xml:space="preserve">, e.g. the above mentioned Compliance page as well as </w:t>
      </w:r>
      <w:r w:rsidRPr="0055379C">
        <w:rPr>
          <w:rFonts w:cs="Arial"/>
        </w:rPr>
        <w:t>Environment, Health and Safety</w:t>
      </w:r>
      <w:r>
        <w:t xml:space="preserve"> or </w:t>
      </w:r>
      <w:hyperlink r:id="rId35" w:history="1">
        <w:r>
          <w:rPr>
            <w:rStyle w:val="Hyperlink"/>
            <w:rFonts w:cs="Arial"/>
          </w:rPr>
          <w:t>Human Rights</w:t>
        </w:r>
      </w:hyperlink>
      <w:r>
        <w:t>).</w:t>
      </w:r>
    </w:p>
    <w:p w14:paraId="193C4AFC" w14:textId="77777777" w:rsidR="00C5238A" w:rsidRPr="00C5238A" w:rsidRDefault="00C5238A" w:rsidP="00C5238A">
      <w:pPr>
        <w:pStyle w:val="Listenabsatz"/>
        <w:numPr>
          <w:ilvl w:val="0"/>
          <w:numId w:val="15"/>
        </w:numPr>
        <w:ind w:left="709"/>
        <w:rPr>
          <w:rFonts w:cs="Arial"/>
          <w:i/>
          <w:color w:val="333333"/>
          <w:u w:val="single"/>
        </w:rPr>
      </w:pPr>
      <w:r w:rsidRPr="00C5238A">
        <w:rPr>
          <w:rFonts w:cs="Arial"/>
          <w:i/>
          <w:color w:val="333333"/>
          <w:u w:val="single"/>
        </w:rPr>
        <w:t>Guidance on frequently asked questions</w:t>
      </w:r>
    </w:p>
    <w:p w14:paraId="39155E45" w14:textId="77777777" w:rsidR="00C5238A" w:rsidRDefault="00C5238A" w:rsidP="00C5238A">
      <w:pPr>
        <w:ind w:left="709"/>
        <w:rPr>
          <w:rFonts w:cs="Arial"/>
          <w:color w:val="333333"/>
        </w:rPr>
      </w:pPr>
      <w:r>
        <w:rPr>
          <w:rFonts w:cs="Arial"/>
        </w:rPr>
        <w:t>Furthermore,</w:t>
      </w:r>
      <w:r>
        <w:rPr>
          <w:rFonts w:cs="Arial"/>
          <w:color w:val="333333"/>
        </w:rPr>
        <w:t xml:space="preserve"> information about the Compliance System of the Siemens Group contain</w:t>
      </w:r>
      <w:r w:rsidRPr="00846F0F">
        <w:rPr>
          <w:rFonts w:cs="Arial"/>
          <w:color w:val="333333"/>
        </w:rPr>
        <w:t xml:space="preserve">ed in the </w:t>
      </w:r>
      <w:hyperlink r:id="rId36" w:history="1">
        <w:r w:rsidRPr="00846F0F">
          <w:rPr>
            <w:rStyle w:val="Hyperlink"/>
            <w:rFonts w:cs="Arial"/>
          </w:rPr>
          <w:t xml:space="preserve">Guidance on </w:t>
        </w:r>
        <w:r w:rsidRPr="00846F0F">
          <w:rPr>
            <w:rStyle w:val="Hyperlink"/>
          </w:rPr>
          <w:t>Compliance Questionnaires and Declarations</w:t>
        </w:r>
      </w:hyperlink>
      <w:r w:rsidRPr="00846F0F">
        <w:rPr>
          <w:rFonts w:cs="Arial"/>
          <w:color w:val="333333"/>
        </w:rPr>
        <w:t xml:space="preserve"> can</w:t>
      </w:r>
      <w:r>
        <w:rPr>
          <w:rFonts w:cs="Arial"/>
          <w:color w:val="333333"/>
        </w:rPr>
        <w:t xml:space="preserve"> be used. </w:t>
      </w:r>
    </w:p>
    <w:p w14:paraId="1B0BD4EF" w14:textId="77777777" w:rsidR="00C5238A" w:rsidRPr="00C5238A" w:rsidRDefault="00C5238A" w:rsidP="00C5238A">
      <w:pPr>
        <w:pStyle w:val="Listenabsatz"/>
        <w:numPr>
          <w:ilvl w:val="0"/>
          <w:numId w:val="15"/>
        </w:numPr>
        <w:ind w:left="709"/>
        <w:rPr>
          <w:rFonts w:cs="Arial"/>
          <w:i/>
          <w:color w:val="333333"/>
          <w:u w:val="single"/>
        </w:rPr>
      </w:pPr>
      <w:r w:rsidRPr="00C5238A">
        <w:rPr>
          <w:rFonts w:cs="Arial"/>
          <w:i/>
          <w:color w:val="333333"/>
          <w:u w:val="single"/>
        </w:rPr>
        <w:t xml:space="preserve">2017 Self-Assessment for the U.S. Department of Justice (DOJ) </w:t>
      </w:r>
    </w:p>
    <w:p w14:paraId="2FF496EA" w14:textId="77777777" w:rsidR="00C5238A" w:rsidRDefault="00C5238A" w:rsidP="00C5238A">
      <w:pPr>
        <w:ind w:left="709"/>
        <w:rPr>
          <w:rFonts w:cs="Arial"/>
        </w:rPr>
      </w:pPr>
      <w:r>
        <w:rPr>
          <w:rFonts w:cs="Arial"/>
        </w:rPr>
        <w:t xml:space="preserve">In addition, and in more detail than in the </w:t>
      </w:r>
      <w:hyperlink r:id="rId37" w:history="1">
        <w:r w:rsidRPr="00846F0F">
          <w:rPr>
            <w:rStyle w:val="Hyperlink"/>
            <w:rFonts w:cs="Arial"/>
          </w:rPr>
          <w:t xml:space="preserve">Guidance on </w:t>
        </w:r>
        <w:r w:rsidRPr="00846F0F">
          <w:rPr>
            <w:rStyle w:val="Hyperlink"/>
          </w:rPr>
          <w:t>Compliance Questionnaires and Declarations</w:t>
        </w:r>
      </w:hyperlink>
      <w:r>
        <w:rPr>
          <w:rFonts w:cs="Arial"/>
        </w:rPr>
        <w:t xml:space="preserve">, possible statements about the Compliance System of the </w:t>
      </w:r>
      <w:r>
        <w:rPr>
          <w:rFonts w:cs="Arial"/>
          <w:b/>
        </w:rPr>
        <w:t>Siemens Group</w:t>
      </w:r>
      <w:r>
        <w:rPr>
          <w:rFonts w:cs="Arial"/>
        </w:rPr>
        <w:t xml:space="preserve"> which may be used in questionnaires and declarations can also be found in </w:t>
      </w:r>
      <w:r w:rsidRPr="00846F0F">
        <w:rPr>
          <w:rFonts w:cs="Arial"/>
        </w:rPr>
        <w:t xml:space="preserve">the </w:t>
      </w:r>
      <w:hyperlink r:id="rId38" w:history="1">
        <w:r w:rsidRPr="00846F0F">
          <w:rPr>
            <w:rStyle w:val="Hyperlink"/>
            <w:rFonts w:cs="Arial"/>
          </w:rPr>
          <w:t>Detailed Self-Assessment</w:t>
        </w:r>
      </w:hyperlink>
      <w:r>
        <w:rPr>
          <w:rFonts w:cs="Arial"/>
        </w:rPr>
        <w:t xml:space="preserve"> of the Compliance System of the Siemens Group  (see </w:t>
      </w:r>
      <w:hyperlink r:id="rId39" w:history="1">
        <w:r w:rsidRPr="00AD0548">
          <w:rPr>
            <w:rStyle w:val="Hyperlink"/>
            <w:rFonts w:cs="Arial"/>
          </w:rPr>
          <w:t>here</w:t>
        </w:r>
      </w:hyperlink>
      <w:r>
        <w:rPr>
          <w:rFonts w:cs="Arial"/>
        </w:rPr>
        <w:t xml:space="preserve"> for a short summary) that was submitted to the </w:t>
      </w:r>
      <w:r w:rsidRPr="00846F0F">
        <w:rPr>
          <w:rFonts w:cs="Arial"/>
        </w:rPr>
        <w:t>U.S. Department of Justice (DOJ) in 2017</w:t>
      </w:r>
      <w:r>
        <w:rPr>
          <w:rFonts w:cs="Arial"/>
        </w:rPr>
        <w:t xml:space="preserve">. The detailed self-assessment has concluded that the Siemens Compliance System is appropriately designed and implemented consistent with the </w:t>
      </w:r>
      <w:proofErr w:type="spellStart"/>
      <w:r>
        <w:rPr>
          <w:rFonts w:cs="Arial"/>
        </w:rPr>
        <w:t>DoJ’s</w:t>
      </w:r>
      <w:proofErr w:type="spellEnd"/>
      <w:r>
        <w:rPr>
          <w:rFonts w:cs="Arial"/>
        </w:rPr>
        <w:t xml:space="preserve"> expectations issued its Evaluation of Corporate Compliance Programs (“Evaluation Guidelines”) and includes all required elements of an effective compliance program. </w:t>
      </w:r>
      <w:r w:rsidRPr="0026473B">
        <w:rPr>
          <w:rFonts w:cs="Arial"/>
          <w:b/>
        </w:rPr>
        <w:t xml:space="preserve">Please note, that the DOJ self-assessment is not to be send out to third parties as a whole but may only be used for </w:t>
      </w:r>
      <w:proofErr w:type="gramStart"/>
      <w:r w:rsidRPr="0026473B">
        <w:rPr>
          <w:rFonts w:cs="Arial"/>
          <w:b/>
        </w:rPr>
        <w:t>copy/paste</w:t>
      </w:r>
      <w:proofErr w:type="gramEnd"/>
      <w:r w:rsidRPr="0026473B">
        <w:rPr>
          <w:rFonts w:cs="Arial"/>
          <w:b/>
        </w:rPr>
        <w:t xml:space="preserve"> of statements.</w:t>
      </w:r>
      <w:r>
        <w:rPr>
          <w:rFonts w:cs="Arial"/>
        </w:rPr>
        <w:t xml:space="preserve">   </w:t>
      </w:r>
    </w:p>
    <w:p w14:paraId="378A1303" w14:textId="77777777" w:rsidR="00C5238A" w:rsidRPr="00C5238A" w:rsidRDefault="00C5238A" w:rsidP="00C5238A">
      <w:pPr>
        <w:pStyle w:val="Listenabsatz"/>
        <w:numPr>
          <w:ilvl w:val="0"/>
          <w:numId w:val="15"/>
        </w:numPr>
        <w:ind w:left="709"/>
        <w:rPr>
          <w:rFonts w:cs="Arial"/>
          <w:i/>
          <w:color w:val="333333"/>
          <w:u w:val="single"/>
        </w:rPr>
      </w:pPr>
      <w:r w:rsidRPr="00C5238A">
        <w:rPr>
          <w:rFonts w:cs="Arial"/>
          <w:i/>
          <w:color w:val="333333"/>
          <w:u w:val="single"/>
        </w:rPr>
        <w:t>Reliability Declaration</w:t>
      </w:r>
    </w:p>
    <w:p w14:paraId="470824A5" w14:textId="4A6898C2" w:rsidR="00C5238A" w:rsidRDefault="00C5238A" w:rsidP="00C5238A">
      <w:pPr>
        <w:ind w:left="709"/>
        <w:rPr>
          <w:rFonts w:cs="Arial"/>
        </w:rPr>
      </w:pPr>
      <w:r>
        <w:rPr>
          <w:rFonts w:cs="Arial"/>
        </w:rPr>
        <w:t xml:space="preserve">A general description of the Compliance System of the </w:t>
      </w:r>
      <w:r>
        <w:rPr>
          <w:rFonts w:cs="Arial"/>
          <w:b/>
        </w:rPr>
        <w:t>Siemens Group</w:t>
      </w:r>
      <w:r>
        <w:rPr>
          <w:rFonts w:cs="Arial"/>
        </w:rPr>
        <w:t xml:space="preserve"> can also be found in </w:t>
      </w:r>
      <w:r w:rsidR="009B07D7">
        <w:rPr>
          <w:rFonts w:cs="Arial"/>
        </w:rPr>
        <w:t xml:space="preserve">the </w:t>
      </w:r>
      <w:r w:rsidR="009B07D7" w:rsidRPr="0075756F">
        <w:rPr>
          <w:rFonts w:cs="Arial"/>
          <w:b/>
        </w:rPr>
        <w:t>Reliability Declaration for</w:t>
      </w:r>
      <w:r w:rsidR="009B07D7" w:rsidRPr="0075756F">
        <w:rPr>
          <w:rFonts w:cs="Arial"/>
        </w:rPr>
        <w:t xml:space="preserve"> </w:t>
      </w:r>
      <w:r w:rsidR="009B07D7" w:rsidRPr="0075756F">
        <w:rPr>
          <w:rFonts w:cs="Arial"/>
          <w:b/>
        </w:rPr>
        <w:t>Siemens AG</w:t>
      </w:r>
      <w:r w:rsidR="009B07D7" w:rsidRPr="0075756F">
        <w:rPr>
          <w:rFonts w:cs="Arial"/>
          <w:color w:val="333333"/>
        </w:rPr>
        <w:t xml:space="preserve"> (</w:t>
      </w:r>
      <w:hyperlink r:id="rId40" w:history="1">
        <w:r w:rsidR="009B07D7" w:rsidRPr="0075756F">
          <w:rPr>
            <w:rStyle w:val="Hyperlink"/>
            <w:rFonts w:cs="Arial"/>
          </w:rPr>
          <w:t>EN</w:t>
        </w:r>
      </w:hyperlink>
      <w:r w:rsidR="009B07D7" w:rsidRPr="0075756F">
        <w:rPr>
          <w:rFonts w:cs="Arial"/>
          <w:color w:val="333333"/>
        </w:rPr>
        <w:t>/</w:t>
      </w:r>
      <w:hyperlink r:id="rId41" w:history="1">
        <w:r w:rsidR="009B07D7" w:rsidRPr="0075756F">
          <w:rPr>
            <w:rStyle w:val="Hyperlink"/>
            <w:rFonts w:cs="Arial"/>
          </w:rPr>
          <w:t>DE</w:t>
        </w:r>
      </w:hyperlink>
      <w:r w:rsidR="009B07D7" w:rsidRPr="0075756F">
        <w:rPr>
          <w:rFonts w:cs="Arial"/>
          <w:color w:val="333333"/>
        </w:rPr>
        <w:t>)</w:t>
      </w:r>
      <w:r>
        <w:rPr>
          <w:rFonts w:cs="Arial"/>
        </w:rPr>
        <w:t xml:space="preserve"> (please be aware that the Compliance cases listed in the declaration only relate to Siemens AG)</w:t>
      </w:r>
    </w:p>
    <w:p w14:paraId="2E11A70C" w14:textId="77777777" w:rsidR="00C5238A" w:rsidRPr="00C5238A" w:rsidRDefault="00C5238A" w:rsidP="00C5238A">
      <w:pPr>
        <w:pStyle w:val="HighlightboxGreyBulletpoints"/>
        <w:rPr>
          <w:lang w:val="la-Latn"/>
        </w:rPr>
      </w:pPr>
      <w:r w:rsidRPr="00C5238A">
        <w:rPr>
          <w:lang w:val="la-Latn"/>
        </w:rPr>
        <w:t xml:space="preserve">Information regarding Compliance cases </w:t>
      </w:r>
    </w:p>
    <w:p w14:paraId="764245E2" w14:textId="289FE159" w:rsidR="00C5238A" w:rsidRDefault="00C5238A" w:rsidP="00C5238A">
      <w:pPr>
        <w:ind w:left="360"/>
        <w:rPr>
          <w:rFonts w:cs="Arial"/>
          <w:color w:val="333333"/>
        </w:rPr>
      </w:pPr>
      <w:r>
        <w:rPr>
          <w:rFonts w:cs="Arial"/>
          <w:color w:val="333333"/>
        </w:rPr>
        <w:t>Please be aware that the kind of Compliance cases which might be relevant depend on the exact scope of the third part</w:t>
      </w:r>
      <w:r w:rsidR="00503EDF">
        <w:rPr>
          <w:rFonts w:cs="Arial"/>
          <w:color w:val="333333"/>
        </w:rPr>
        <w:t>y’s</w:t>
      </w:r>
      <w:r>
        <w:rPr>
          <w:rFonts w:cs="Arial"/>
          <w:color w:val="333333"/>
        </w:rPr>
        <w:t xml:space="preserve"> request. It may therefore relate to </w:t>
      </w:r>
      <w:r>
        <w:rPr>
          <w:rFonts w:cs="Arial"/>
          <w:b/>
          <w:color w:val="333333"/>
        </w:rPr>
        <w:t xml:space="preserve">Siemens AG, </w:t>
      </w:r>
      <w:r>
        <w:rPr>
          <w:rFonts w:cs="Arial"/>
          <w:color w:val="333333"/>
        </w:rPr>
        <w:t xml:space="preserve">other </w:t>
      </w:r>
      <w:r>
        <w:rPr>
          <w:rFonts w:cs="Arial"/>
          <w:b/>
          <w:color w:val="333333"/>
        </w:rPr>
        <w:t>Siemens subsidiaries</w:t>
      </w:r>
      <w:r>
        <w:rPr>
          <w:rFonts w:cs="Arial"/>
          <w:color w:val="333333"/>
        </w:rPr>
        <w:t xml:space="preserve"> or the whole </w:t>
      </w:r>
      <w:r>
        <w:rPr>
          <w:rFonts w:cs="Arial"/>
          <w:b/>
          <w:color w:val="333333"/>
        </w:rPr>
        <w:t>Siemens Group</w:t>
      </w:r>
      <w:r>
        <w:rPr>
          <w:rFonts w:cs="Arial"/>
          <w:color w:val="333333"/>
        </w:rPr>
        <w:t>. Please also be aware that the third party may ask for different offenses and compliance cases in different stages (</w:t>
      </w:r>
      <w:proofErr w:type="gramStart"/>
      <w:r>
        <w:rPr>
          <w:rFonts w:cs="Arial"/>
          <w:color w:val="333333"/>
        </w:rPr>
        <w:t>e.g.</w:t>
      </w:r>
      <w:proofErr w:type="gramEnd"/>
      <w:r>
        <w:rPr>
          <w:rFonts w:cs="Arial"/>
          <w:color w:val="333333"/>
        </w:rPr>
        <w:t xml:space="preserve"> mere allegations, internal investigations, official indictments or final convictions) or from different periods. </w:t>
      </w:r>
    </w:p>
    <w:p w14:paraId="2E5D7F81" w14:textId="366F5F9B" w:rsidR="00C5238A" w:rsidRDefault="00C5238A" w:rsidP="00C5238A">
      <w:pPr>
        <w:ind w:left="360"/>
        <w:rPr>
          <w:rFonts w:cs="Arial"/>
          <w:color w:val="333333"/>
        </w:rPr>
      </w:pPr>
      <w:r>
        <w:rPr>
          <w:rFonts w:cs="Arial"/>
          <w:color w:val="333333"/>
        </w:rPr>
        <w:t xml:space="preserve">You may provide the </w:t>
      </w:r>
      <w:r w:rsidRPr="0075756F">
        <w:rPr>
          <w:rFonts w:cs="Arial"/>
          <w:b/>
        </w:rPr>
        <w:t>Reliability Declaration for</w:t>
      </w:r>
      <w:r w:rsidRPr="0075756F">
        <w:rPr>
          <w:rFonts w:cs="Arial"/>
        </w:rPr>
        <w:t xml:space="preserve"> </w:t>
      </w:r>
      <w:r w:rsidRPr="0075756F">
        <w:rPr>
          <w:rFonts w:cs="Arial"/>
          <w:b/>
        </w:rPr>
        <w:t>Siemens AG</w:t>
      </w:r>
      <w:r w:rsidRPr="0075756F">
        <w:rPr>
          <w:rFonts w:cs="Arial"/>
          <w:color w:val="333333"/>
        </w:rPr>
        <w:t xml:space="preserve"> </w:t>
      </w:r>
      <w:r w:rsidR="00470668" w:rsidRPr="0075756F">
        <w:rPr>
          <w:rFonts w:cs="Arial"/>
          <w:color w:val="333333"/>
        </w:rPr>
        <w:t>(</w:t>
      </w:r>
      <w:hyperlink r:id="rId42" w:history="1">
        <w:r w:rsidR="00470668" w:rsidRPr="0075756F">
          <w:rPr>
            <w:rStyle w:val="Hyperlink"/>
            <w:rFonts w:cs="Arial"/>
          </w:rPr>
          <w:t>EN</w:t>
        </w:r>
      </w:hyperlink>
      <w:r w:rsidR="00470668" w:rsidRPr="0075756F">
        <w:rPr>
          <w:rFonts w:cs="Arial"/>
          <w:color w:val="333333"/>
        </w:rPr>
        <w:t>/</w:t>
      </w:r>
      <w:hyperlink r:id="rId43" w:history="1">
        <w:r w:rsidR="00470668" w:rsidRPr="0075756F">
          <w:rPr>
            <w:rStyle w:val="Hyperlink"/>
            <w:rFonts w:cs="Arial"/>
          </w:rPr>
          <w:t>DE</w:t>
        </w:r>
      </w:hyperlink>
      <w:r w:rsidR="00470668" w:rsidRPr="0075756F">
        <w:rPr>
          <w:rFonts w:cs="Arial"/>
          <w:color w:val="333333"/>
        </w:rPr>
        <w:t>)</w:t>
      </w:r>
      <w:r w:rsidR="00470668">
        <w:rPr>
          <w:rFonts w:cs="Arial"/>
          <w:color w:val="333333"/>
        </w:rPr>
        <w:t xml:space="preserve"> </w:t>
      </w:r>
      <w:r>
        <w:rPr>
          <w:rFonts w:cs="Arial"/>
          <w:color w:val="333333"/>
        </w:rPr>
        <w:t xml:space="preserve">as it contains the potentially relevant Compliance cases of </w:t>
      </w:r>
      <w:r>
        <w:rPr>
          <w:rFonts w:cs="Arial"/>
          <w:b/>
          <w:color w:val="333333"/>
        </w:rPr>
        <w:t>Siemens AG</w:t>
      </w:r>
      <w:r>
        <w:rPr>
          <w:rFonts w:cs="Arial"/>
          <w:color w:val="333333"/>
        </w:rPr>
        <w:t xml:space="preserve"> in the context of public procurement law. Information on potentially relevant Compliance cases of other </w:t>
      </w:r>
      <w:r>
        <w:rPr>
          <w:rFonts w:cs="Arial"/>
          <w:b/>
          <w:color w:val="333333"/>
        </w:rPr>
        <w:t>Siemens subsidiaries</w:t>
      </w:r>
      <w:r>
        <w:rPr>
          <w:rFonts w:cs="Arial"/>
          <w:color w:val="333333"/>
        </w:rPr>
        <w:t xml:space="preserve"> can be found below.</w:t>
      </w:r>
    </w:p>
    <w:p w14:paraId="26D01800" w14:textId="7A87512B" w:rsidR="00C5238A" w:rsidRDefault="00C5238A" w:rsidP="00C5238A">
      <w:r>
        <w:rPr>
          <w:rFonts w:cs="Arial"/>
          <w:color w:val="333333"/>
        </w:rPr>
        <w:t xml:space="preserve">Please contact your </w:t>
      </w:r>
      <w:hyperlink r:id="rId44" w:history="1">
        <w:r>
          <w:rPr>
            <w:rStyle w:val="Hyperlink"/>
            <w:rFonts w:cs="Arial"/>
          </w:rPr>
          <w:t>Legal Counsel</w:t>
        </w:r>
      </w:hyperlink>
      <w:r>
        <w:rPr>
          <w:rFonts w:cs="Arial"/>
          <w:color w:val="333333"/>
        </w:rPr>
        <w:t xml:space="preserve"> or </w:t>
      </w:r>
      <w:hyperlink r:id="rId45" w:history="1">
        <w:r>
          <w:rPr>
            <w:rStyle w:val="Hyperlink"/>
            <w:rFonts w:cs="Arial"/>
          </w:rPr>
          <w:t>Compliance Officer</w:t>
        </w:r>
      </w:hyperlink>
      <w:r>
        <w:rPr>
          <w:rFonts w:cs="Arial"/>
          <w:color w:val="333333"/>
        </w:rPr>
        <w:t xml:space="preserve"> </w:t>
      </w:r>
      <w:r>
        <w:rPr>
          <w:rFonts w:cs="Arial"/>
        </w:rPr>
        <w:t>for</w:t>
      </w:r>
      <w:r>
        <w:rPr>
          <w:rFonts w:cs="Arial"/>
          <w:color w:val="333333"/>
        </w:rPr>
        <w:t xml:space="preserve"> respective advice. </w:t>
      </w:r>
      <w:hyperlink r:id="rId46" w:history="1">
        <w:r w:rsidR="00503EDF" w:rsidRPr="009D0CB9">
          <w:rPr>
            <w:rStyle w:val="Hyperlink"/>
            <w:rFonts w:cs="Arial"/>
          </w:rPr>
          <w:t>Julia Wirth</w:t>
        </w:r>
      </w:hyperlink>
      <w:r w:rsidR="00503EDF">
        <w:rPr>
          <w:rFonts w:cs="Arial"/>
          <w:color w:val="333333"/>
        </w:rPr>
        <w:t xml:space="preserve"> </w:t>
      </w:r>
      <w:r>
        <w:rPr>
          <w:rFonts w:cs="Arial"/>
        </w:rPr>
        <w:t>may support from a corporate perspective</w:t>
      </w:r>
      <w:bookmarkStart w:id="19" w:name="_Ref518488456"/>
    </w:p>
    <w:p w14:paraId="729D0E70" w14:textId="79B36D49" w:rsidR="002B5C71" w:rsidRPr="00EA55EC" w:rsidRDefault="007A1184" w:rsidP="000338E8">
      <w:pPr>
        <w:pStyle w:val="berschrift3"/>
      </w:pPr>
      <w:r>
        <w:t>3</w:t>
      </w:r>
      <w:r w:rsidR="000338E8" w:rsidRPr="00EA55EC">
        <w:t>.2.2</w:t>
      </w:r>
      <w:r w:rsidR="00EA55EC" w:rsidRPr="00EA55EC">
        <w:t>.</w:t>
      </w:r>
      <w:r w:rsidR="000338E8" w:rsidRPr="00EA55EC">
        <w:t xml:space="preserve"> </w:t>
      </w:r>
      <w:r w:rsidR="008D4E71" w:rsidRPr="00EA55EC">
        <w:t>Siemens</w:t>
      </w:r>
      <w:bookmarkEnd w:id="19"/>
      <w:r w:rsidR="00C5238A">
        <w:t xml:space="preserve"> AG</w:t>
      </w:r>
    </w:p>
    <w:p w14:paraId="047A505C" w14:textId="7553B248" w:rsidR="00C5238A" w:rsidRPr="00C5238A" w:rsidRDefault="00C5238A" w:rsidP="00C5238A">
      <w:pPr>
        <w:pStyle w:val="HighlightboxGreyBulletpoints"/>
        <w:rPr>
          <w:lang w:val="la-Latn"/>
        </w:rPr>
      </w:pPr>
      <w:r w:rsidRPr="00C5238A">
        <w:rPr>
          <w:lang w:val="la-Latn"/>
        </w:rPr>
        <w:lastRenderedPageBreak/>
        <w:t>General information on the Compliance System</w:t>
      </w:r>
    </w:p>
    <w:p w14:paraId="63699E34" w14:textId="77777777" w:rsidR="00C5238A" w:rsidRDefault="00C5238A" w:rsidP="00C5238A">
      <w:pPr>
        <w:ind w:left="360"/>
        <w:rPr>
          <w:rFonts w:cs="Arial"/>
          <w:color w:val="333333"/>
        </w:rPr>
      </w:pPr>
      <w:r>
        <w:rPr>
          <w:rFonts w:cs="Arial"/>
          <w:color w:val="333333"/>
        </w:rPr>
        <w:t xml:space="preserve">If declarations or answers concerning the Compliance System are requested for the </w:t>
      </w:r>
      <w:r>
        <w:rPr>
          <w:rFonts w:cs="Arial"/>
          <w:b/>
          <w:color w:val="333333"/>
        </w:rPr>
        <w:t>Siemens AG</w:t>
      </w:r>
      <w:r>
        <w:rPr>
          <w:rFonts w:cs="Arial"/>
          <w:color w:val="333333"/>
        </w:rPr>
        <w:t xml:space="preserve">, you may use the information provided for the </w:t>
      </w:r>
      <w:r>
        <w:rPr>
          <w:rFonts w:cs="Arial"/>
          <w:b/>
          <w:color w:val="333333"/>
        </w:rPr>
        <w:t>Siemens Group</w:t>
      </w:r>
      <w:r>
        <w:rPr>
          <w:rFonts w:cs="Arial"/>
          <w:color w:val="333333"/>
        </w:rPr>
        <w:t xml:space="preserve"> above.</w:t>
      </w:r>
    </w:p>
    <w:p w14:paraId="65E7275A" w14:textId="4CE6336D" w:rsidR="00C5238A" w:rsidRDefault="00C5238A" w:rsidP="00C5238A">
      <w:pPr>
        <w:ind w:left="360"/>
        <w:rPr>
          <w:rFonts w:cs="Arial"/>
        </w:rPr>
      </w:pPr>
      <w:r>
        <w:rPr>
          <w:rFonts w:cs="Arial"/>
          <w:color w:val="333333"/>
        </w:rPr>
        <w:t xml:space="preserve">Please contact your </w:t>
      </w:r>
      <w:hyperlink r:id="rId47" w:history="1">
        <w:r>
          <w:rPr>
            <w:rStyle w:val="Hyperlink"/>
            <w:rFonts w:cs="Arial"/>
          </w:rPr>
          <w:t>Legal Counsel</w:t>
        </w:r>
      </w:hyperlink>
      <w:r>
        <w:rPr>
          <w:rFonts w:cs="Arial"/>
          <w:color w:val="333333"/>
        </w:rPr>
        <w:t xml:space="preserve"> or </w:t>
      </w:r>
      <w:hyperlink r:id="rId48" w:history="1">
        <w:r>
          <w:rPr>
            <w:rStyle w:val="Hyperlink"/>
            <w:rFonts w:cs="Arial"/>
          </w:rPr>
          <w:t>Compliance Officer</w:t>
        </w:r>
      </w:hyperlink>
      <w:r>
        <w:rPr>
          <w:rFonts w:cs="Arial"/>
          <w:color w:val="333333"/>
        </w:rPr>
        <w:t xml:space="preserve"> </w:t>
      </w:r>
      <w:r>
        <w:rPr>
          <w:rFonts w:cs="Arial"/>
        </w:rPr>
        <w:t>for</w:t>
      </w:r>
      <w:r>
        <w:rPr>
          <w:rFonts w:cs="Arial"/>
          <w:color w:val="333333"/>
        </w:rPr>
        <w:t xml:space="preserve"> respective advice. </w:t>
      </w:r>
      <w:hyperlink r:id="rId49" w:history="1">
        <w:r w:rsidR="008670CA" w:rsidRPr="008670CA">
          <w:rPr>
            <w:rStyle w:val="Hyperlink"/>
          </w:rPr>
          <w:t>Daniel Kronen</w:t>
        </w:r>
      </w:hyperlink>
      <w:r w:rsidR="008670CA">
        <w:t xml:space="preserve"> or </w:t>
      </w:r>
      <w:hyperlink r:id="rId50" w:history="1">
        <w:r w:rsidR="00750EA4">
          <w:rPr>
            <w:rStyle w:val="Hyperlink"/>
          </w:rPr>
          <w:t>Yvonne Hamm-Düppe</w:t>
        </w:r>
      </w:hyperlink>
      <w:r w:rsidR="001A2779">
        <w:t xml:space="preserve"> </w:t>
      </w:r>
      <w:r>
        <w:rPr>
          <w:rFonts w:cs="Arial"/>
        </w:rPr>
        <w:t>may support from a corporate perspective.</w:t>
      </w:r>
    </w:p>
    <w:p w14:paraId="20BF0AEF" w14:textId="77777777" w:rsidR="00C5238A" w:rsidRPr="00C5238A" w:rsidRDefault="00C5238A" w:rsidP="00C5238A">
      <w:pPr>
        <w:pStyle w:val="HighlightboxGreyBulletpoints"/>
        <w:rPr>
          <w:lang w:val="la-Latn"/>
        </w:rPr>
      </w:pPr>
      <w:r w:rsidRPr="00C5238A">
        <w:rPr>
          <w:lang w:val="la-Latn"/>
        </w:rPr>
        <w:t>Compliance Cases in the Single European Procurement Document (ESPD)</w:t>
      </w:r>
    </w:p>
    <w:p w14:paraId="5C1336C8" w14:textId="77777777" w:rsidR="00C5238A" w:rsidRDefault="00C5238A" w:rsidP="00C5238A">
      <w:pPr>
        <w:ind w:left="360"/>
        <w:rPr>
          <w:rFonts w:cs="Arial"/>
          <w:color w:val="333333"/>
        </w:rPr>
      </w:pPr>
      <w:r>
        <w:rPr>
          <w:rFonts w:cs="Arial"/>
          <w:color w:val="333333"/>
        </w:rPr>
        <w:t xml:space="preserve">The ESPD Compliance Guideline for </w:t>
      </w:r>
      <w:r>
        <w:rPr>
          <w:rFonts w:cs="Arial"/>
          <w:b/>
          <w:color w:val="333333"/>
        </w:rPr>
        <w:t>Siemens AG</w:t>
      </w:r>
      <w:r>
        <w:rPr>
          <w:rFonts w:cs="Arial"/>
          <w:color w:val="333333"/>
        </w:rPr>
        <w:t xml:space="preserve"> (available </w:t>
      </w:r>
      <w:hyperlink r:id="rId51" w:history="1">
        <w:r>
          <w:rPr>
            <w:rStyle w:val="Hyperlink"/>
            <w:rFonts w:cs="Arial"/>
            <w:iCs/>
          </w:rPr>
          <w:t>here</w:t>
        </w:r>
      </w:hyperlink>
      <w:r>
        <w:rPr>
          <w:rFonts w:cs="Arial"/>
          <w:color w:val="333333"/>
        </w:rPr>
        <w:t xml:space="preserve">) provides information on filling out the questions of the Single European Procurement Document (ESPD) related to Compliance cases for </w:t>
      </w:r>
      <w:r>
        <w:rPr>
          <w:rFonts w:cs="Arial"/>
          <w:b/>
          <w:color w:val="333333"/>
        </w:rPr>
        <w:t>Siemens AG</w:t>
      </w:r>
      <w:r>
        <w:rPr>
          <w:rFonts w:cs="Arial"/>
          <w:color w:val="333333"/>
        </w:rPr>
        <w:t xml:space="preserve">. This or comparable documents are often used </w:t>
      </w:r>
      <w:proofErr w:type="gramStart"/>
      <w:r>
        <w:rPr>
          <w:rFonts w:cs="Arial"/>
          <w:color w:val="333333"/>
        </w:rPr>
        <w:t>in the course of</w:t>
      </w:r>
      <w:proofErr w:type="gramEnd"/>
      <w:r>
        <w:rPr>
          <w:rFonts w:cs="Arial"/>
          <w:color w:val="333333"/>
        </w:rPr>
        <w:t xml:space="preserve"> public tenders in the European Union. It requests information on final convictions or administrative decisions as well as settlements of the last five years relating to specific infringements.</w:t>
      </w:r>
    </w:p>
    <w:p w14:paraId="68298D31" w14:textId="01FEB55B" w:rsidR="00C5238A" w:rsidRDefault="00C5238A" w:rsidP="00C5238A">
      <w:pPr>
        <w:ind w:left="360"/>
        <w:rPr>
          <w:rFonts w:cs="Arial"/>
          <w:color w:val="333333"/>
        </w:rPr>
      </w:pPr>
      <w:r>
        <w:rPr>
          <w:rFonts w:cs="Arial"/>
          <w:color w:val="333333"/>
        </w:rPr>
        <w:t xml:space="preserve">The ESPD Compliance Guideline for </w:t>
      </w:r>
      <w:r>
        <w:rPr>
          <w:rFonts w:cs="Arial"/>
          <w:b/>
          <w:color w:val="333333"/>
        </w:rPr>
        <w:t>Siemens AG</w:t>
      </w:r>
      <w:r>
        <w:rPr>
          <w:rFonts w:cs="Arial"/>
          <w:color w:val="333333"/>
        </w:rPr>
        <w:t xml:space="preserve"> has been formulated for the use in Germany but may also be used in other European jurisdictions after consultation of your </w:t>
      </w:r>
      <w:hyperlink r:id="rId52" w:history="1">
        <w:r>
          <w:rPr>
            <w:rStyle w:val="Hyperlink"/>
            <w:rFonts w:cs="Arial"/>
          </w:rPr>
          <w:t>Legal Counsel</w:t>
        </w:r>
      </w:hyperlink>
      <w:r>
        <w:rPr>
          <w:rFonts w:cs="Arial"/>
          <w:color w:val="333333"/>
        </w:rPr>
        <w:t xml:space="preserve">. It may also serve as a model for comparable documents for other </w:t>
      </w:r>
      <w:r>
        <w:rPr>
          <w:rFonts w:cs="Arial"/>
          <w:b/>
          <w:color w:val="333333"/>
        </w:rPr>
        <w:t>European Siemens subsidiaries</w:t>
      </w:r>
      <w:r>
        <w:rPr>
          <w:rFonts w:cs="Arial"/>
          <w:color w:val="333333"/>
        </w:rPr>
        <w:t>.</w:t>
      </w:r>
    </w:p>
    <w:p w14:paraId="1D1A7847" w14:textId="5924CB09" w:rsidR="00C5238A" w:rsidRDefault="00C5238A" w:rsidP="00C5238A">
      <w:pPr>
        <w:ind w:left="360"/>
        <w:rPr>
          <w:rFonts w:cs="Arial"/>
          <w:color w:val="333333"/>
        </w:rPr>
      </w:pPr>
      <w:r>
        <w:rPr>
          <w:rFonts w:cs="Arial"/>
          <w:color w:val="333333"/>
        </w:rPr>
        <w:t xml:space="preserve">Please contact your </w:t>
      </w:r>
      <w:hyperlink r:id="rId53" w:history="1">
        <w:r>
          <w:rPr>
            <w:rStyle w:val="Hyperlink"/>
            <w:rFonts w:cs="Arial"/>
          </w:rPr>
          <w:t>Legal Counsel</w:t>
        </w:r>
      </w:hyperlink>
      <w:r>
        <w:rPr>
          <w:rFonts w:cs="Arial"/>
          <w:color w:val="333333"/>
        </w:rPr>
        <w:t xml:space="preserve"> or </w:t>
      </w:r>
      <w:hyperlink r:id="rId54" w:history="1">
        <w:r>
          <w:rPr>
            <w:rStyle w:val="Hyperlink"/>
            <w:rFonts w:cs="Arial"/>
          </w:rPr>
          <w:t>Compliance Officer</w:t>
        </w:r>
      </w:hyperlink>
      <w:r>
        <w:rPr>
          <w:rFonts w:cs="Arial"/>
          <w:color w:val="333333"/>
        </w:rPr>
        <w:t xml:space="preserve"> </w:t>
      </w:r>
      <w:r>
        <w:rPr>
          <w:rFonts w:cs="Arial"/>
        </w:rPr>
        <w:t>for</w:t>
      </w:r>
      <w:r>
        <w:rPr>
          <w:rFonts w:cs="Arial"/>
          <w:color w:val="333333"/>
        </w:rPr>
        <w:t xml:space="preserve"> respective advice. </w:t>
      </w:r>
      <w:hyperlink r:id="rId55" w:history="1">
        <w:r>
          <w:rPr>
            <w:rStyle w:val="Hyperlink"/>
            <w:rFonts w:cs="Arial"/>
          </w:rPr>
          <w:t xml:space="preserve">Michael von </w:t>
        </w:r>
        <w:proofErr w:type="spellStart"/>
        <w:r>
          <w:rPr>
            <w:rStyle w:val="Hyperlink"/>
            <w:rFonts w:cs="Arial"/>
          </w:rPr>
          <w:t>Falkenhausen</w:t>
        </w:r>
        <w:proofErr w:type="spellEnd"/>
      </w:hyperlink>
      <w:r>
        <w:rPr>
          <w:rFonts w:cs="Arial"/>
          <w:color w:val="333333"/>
        </w:rPr>
        <w:t xml:space="preserve"> </w:t>
      </w:r>
      <w:r w:rsidR="009D0CB9">
        <w:rPr>
          <w:rFonts w:cs="Arial"/>
          <w:color w:val="333333"/>
        </w:rPr>
        <w:t xml:space="preserve">and </w:t>
      </w:r>
      <w:hyperlink r:id="rId56" w:history="1">
        <w:r w:rsidR="009D0CB9" w:rsidRPr="009D0CB9">
          <w:rPr>
            <w:rStyle w:val="Hyperlink"/>
            <w:rFonts w:cs="Arial"/>
          </w:rPr>
          <w:t>Julia Wirth</w:t>
        </w:r>
      </w:hyperlink>
      <w:r w:rsidR="009D0CB9">
        <w:rPr>
          <w:rFonts w:cs="Arial"/>
          <w:color w:val="333333"/>
        </w:rPr>
        <w:t xml:space="preserve"> </w:t>
      </w:r>
      <w:r>
        <w:rPr>
          <w:rFonts w:cs="Arial"/>
        </w:rPr>
        <w:t>may support from a corporate perspective.</w:t>
      </w:r>
      <w:r>
        <w:rPr>
          <w:rFonts w:cs="Arial"/>
          <w:color w:val="333333"/>
        </w:rPr>
        <w:t xml:space="preserve"> Please also ensure that </w:t>
      </w:r>
      <w:r w:rsidR="009B07D7">
        <w:rPr>
          <w:rFonts w:cs="Arial"/>
          <w:color w:val="333333"/>
        </w:rPr>
        <w:t xml:space="preserve">the </w:t>
      </w:r>
      <w:r w:rsidR="009B07D7" w:rsidRPr="0075756F">
        <w:rPr>
          <w:rFonts w:cs="Arial"/>
          <w:b/>
        </w:rPr>
        <w:t>Reliability Declaration for</w:t>
      </w:r>
      <w:r w:rsidR="009B07D7" w:rsidRPr="0075756F">
        <w:rPr>
          <w:rFonts w:cs="Arial"/>
        </w:rPr>
        <w:t xml:space="preserve"> </w:t>
      </w:r>
      <w:r w:rsidR="009B07D7" w:rsidRPr="0075756F">
        <w:rPr>
          <w:rFonts w:cs="Arial"/>
          <w:b/>
        </w:rPr>
        <w:t>Siemens AG</w:t>
      </w:r>
      <w:r w:rsidR="009B07D7" w:rsidRPr="0075756F">
        <w:rPr>
          <w:rFonts w:cs="Arial"/>
          <w:color w:val="333333"/>
        </w:rPr>
        <w:t xml:space="preserve"> (</w:t>
      </w:r>
      <w:hyperlink r:id="rId57" w:history="1">
        <w:r w:rsidR="009B07D7" w:rsidRPr="0075756F">
          <w:rPr>
            <w:rStyle w:val="Hyperlink"/>
            <w:rFonts w:cs="Arial"/>
          </w:rPr>
          <w:t>EN</w:t>
        </w:r>
      </w:hyperlink>
      <w:r w:rsidR="009B07D7" w:rsidRPr="0075756F">
        <w:rPr>
          <w:rFonts w:cs="Arial"/>
          <w:color w:val="333333"/>
        </w:rPr>
        <w:t>/</w:t>
      </w:r>
      <w:hyperlink r:id="rId58" w:history="1">
        <w:r w:rsidR="009B07D7" w:rsidRPr="0075756F">
          <w:rPr>
            <w:rStyle w:val="Hyperlink"/>
            <w:rFonts w:cs="Arial"/>
          </w:rPr>
          <w:t>DE</w:t>
        </w:r>
      </w:hyperlink>
      <w:r w:rsidR="009B07D7" w:rsidRPr="0075756F">
        <w:rPr>
          <w:rFonts w:cs="Arial"/>
          <w:color w:val="333333"/>
        </w:rPr>
        <w:t>)</w:t>
      </w:r>
      <w:r>
        <w:rPr>
          <w:rFonts w:cs="Arial"/>
          <w:color w:val="333333"/>
        </w:rPr>
        <w:t xml:space="preserve"> is always submitted together with the ESPD in Germany.</w:t>
      </w:r>
    </w:p>
    <w:tbl>
      <w:tblPr>
        <w:tblStyle w:val="Tabellenraster"/>
        <w:tblW w:w="0" w:type="auto"/>
        <w:tblLook w:val="04A0" w:firstRow="1" w:lastRow="0" w:firstColumn="1" w:lastColumn="0" w:noHBand="0" w:noVBand="1"/>
      </w:tblPr>
      <w:tblGrid>
        <w:gridCol w:w="1212"/>
        <w:gridCol w:w="8873"/>
      </w:tblGrid>
      <w:tr w:rsidR="00E02D2B" w14:paraId="37645988" w14:textId="77777777" w:rsidTr="00326B3C">
        <w:trPr>
          <w:trHeight w:val="936"/>
        </w:trPr>
        <w:tc>
          <w:tcPr>
            <w:tcW w:w="1214" w:type="dxa"/>
            <w:shd w:val="clear" w:color="auto" w:fill="auto"/>
          </w:tcPr>
          <w:p w14:paraId="11810011" w14:textId="77777777" w:rsidR="00E02D2B" w:rsidRPr="007C53F9" w:rsidRDefault="00E02D2B" w:rsidP="00E977B9">
            <w:pPr>
              <w:pStyle w:val="KeinAbsatzformat"/>
              <w:rPr>
                <w:sz w:val="22"/>
                <w:szCs w:val="22"/>
                <w:lang w:val="en-US"/>
              </w:rPr>
            </w:pPr>
            <w:r>
              <w:rPr>
                <w:noProof/>
                <w:sz w:val="22"/>
                <w:szCs w:val="22"/>
                <w:lang w:eastAsia="de-DE"/>
              </w:rPr>
              <w:drawing>
                <wp:anchor distT="0" distB="0" distL="114300" distR="114300" simplePos="0" relativeHeight="251663360" behindDoc="1" locked="0" layoutInCell="1" allowOverlap="1" wp14:anchorId="1FCB82C3" wp14:editId="5D6429D6">
                  <wp:simplePos x="0" y="0"/>
                  <wp:positionH relativeFrom="column">
                    <wp:posOffset>-7620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3"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32DB0470" w14:textId="77777777" w:rsidR="009B07D7" w:rsidRPr="00CE55CE" w:rsidRDefault="009B07D7" w:rsidP="009B07D7">
            <w:r w:rsidRPr="00CE55CE">
              <w:t xml:space="preserve">Please be aware that the </w:t>
            </w:r>
            <w:r w:rsidRPr="00CE55CE">
              <w:rPr>
                <w:b/>
              </w:rPr>
              <w:t>legal entity Siemens AG</w:t>
            </w:r>
            <w:r w:rsidRPr="00CE55CE">
              <w:t xml:space="preserve"> is subject to two </w:t>
            </w:r>
            <w:r>
              <w:br/>
            </w:r>
            <w:r w:rsidRPr="00CE55CE">
              <w:t xml:space="preserve">Antitrust-related decisions in Belgium and Greece. </w:t>
            </w:r>
          </w:p>
          <w:p w14:paraId="17460BF7" w14:textId="77777777" w:rsidR="009B07D7" w:rsidRDefault="009B07D7" w:rsidP="009B07D7">
            <w:r w:rsidRPr="00CE55CE">
              <w:t xml:space="preserve">Both cases require the Reliability Declaration for </w:t>
            </w:r>
            <w:r>
              <w:t xml:space="preserve">the </w:t>
            </w:r>
            <w:r w:rsidRPr="00CE55CE">
              <w:rPr>
                <w:b/>
              </w:rPr>
              <w:t>legal entity Siemens AG</w:t>
            </w:r>
            <w:r w:rsidRPr="00CE55CE">
              <w:t xml:space="preserve"> </w:t>
            </w:r>
            <w:r>
              <w:br/>
            </w:r>
            <w:r w:rsidRPr="00CE55CE">
              <w:t>(</w:t>
            </w:r>
            <w:hyperlink r:id="rId59" w:history="1">
              <w:r w:rsidRPr="00CE55CE">
                <w:rPr>
                  <w:rStyle w:val="Hyperlink"/>
                </w:rPr>
                <w:t>EN</w:t>
              </w:r>
            </w:hyperlink>
            <w:r w:rsidRPr="00CE55CE">
              <w:t>/</w:t>
            </w:r>
            <w:hyperlink r:id="rId60" w:history="1">
              <w:r w:rsidRPr="00CE55CE">
                <w:rPr>
                  <w:rStyle w:val="Hyperlink"/>
                </w:rPr>
                <w:t>DE</w:t>
              </w:r>
            </w:hyperlink>
            <w:r w:rsidRPr="00CE55CE">
              <w:t xml:space="preserve">) to be handed over to prospective customers of the legal entity </w:t>
            </w:r>
            <w:r>
              <w:br/>
            </w:r>
            <w:r w:rsidRPr="00CE55CE">
              <w:t>Siemens AG.</w:t>
            </w:r>
            <w:r>
              <w:t xml:space="preserve"> </w:t>
            </w:r>
          </w:p>
          <w:p w14:paraId="05E82F1F" w14:textId="045A59A1" w:rsidR="00E02D2B" w:rsidRPr="00E02D2B" w:rsidRDefault="009B07D7" w:rsidP="009B07D7">
            <w:r>
              <w:t xml:space="preserve">The Greek case also leads to the necessity for the </w:t>
            </w:r>
            <w:r w:rsidRPr="00CE55CE">
              <w:rPr>
                <w:b/>
              </w:rPr>
              <w:t>legal entity Siemens AG</w:t>
            </w:r>
            <w:r>
              <w:br/>
              <w:t xml:space="preserve">to admit to an infringement of Antitrust provisions in a </w:t>
            </w:r>
            <w:r w:rsidRPr="009B07D7">
              <w:rPr>
                <w:b/>
              </w:rPr>
              <w:t xml:space="preserve">Single European </w:t>
            </w:r>
            <w:r w:rsidRPr="009B07D7">
              <w:rPr>
                <w:b/>
              </w:rPr>
              <w:br/>
              <w:t>Procurement Document (ESPD)</w:t>
            </w:r>
            <w:r>
              <w:t xml:space="preserve"> or similar declarations. The ESPD Compliance </w:t>
            </w:r>
            <w:r w:rsidR="00AE747B">
              <w:br/>
            </w:r>
            <w:r>
              <w:t xml:space="preserve">Guidelines for Siemens AG (available </w:t>
            </w:r>
            <w:hyperlink r:id="rId61" w:history="1">
              <w:r w:rsidRPr="00CE55CE">
                <w:rPr>
                  <w:rStyle w:val="Hyperlink"/>
                </w:rPr>
                <w:t>here</w:t>
              </w:r>
            </w:hyperlink>
            <w:r>
              <w:t xml:space="preserve">) provides information on filling out the </w:t>
            </w:r>
            <w:r w:rsidR="00AE747B">
              <w:br/>
            </w:r>
            <w:r>
              <w:t>questions of the ESPD related to Compliance cases for the legal entity Siemens AG.</w:t>
            </w:r>
          </w:p>
        </w:tc>
      </w:tr>
    </w:tbl>
    <w:p w14:paraId="5AB8A3BD" w14:textId="77777777" w:rsidR="00C5238A" w:rsidRPr="00C5238A" w:rsidRDefault="00C5238A" w:rsidP="00C5238A">
      <w:pPr>
        <w:pStyle w:val="HighlightboxGreyBulletpoints"/>
        <w:rPr>
          <w:lang w:val="la-Latn"/>
        </w:rPr>
      </w:pPr>
      <w:r w:rsidRPr="00C5238A">
        <w:rPr>
          <w:lang w:val="la-Latn"/>
        </w:rPr>
        <w:t>Information regarding Compliance cases outside of the context of the ESPD</w:t>
      </w:r>
    </w:p>
    <w:p w14:paraId="786E75B4" w14:textId="77777777" w:rsidR="00C5238A" w:rsidRDefault="00C5238A" w:rsidP="00AB79BC">
      <w:pPr>
        <w:ind w:left="360"/>
        <w:rPr>
          <w:rFonts w:cs="Arial"/>
          <w:color w:val="333333"/>
        </w:rPr>
      </w:pPr>
      <w:r>
        <w:rPr>
          <w:rFonts w:cs="Arial"/>
          <w:color w:val="333333"/>
        </w:rPr>
        <w:t xml:space="preserve">Please be aware that in cases outside of the context of the ESPD, the kind of Compliance cases which might be relevant depend on the exact scope of the third parties` request. It may therefore relate to </w:t>
      </w:r>
      <w:r>
        <w:rPr>
          <w:rFonts w:cs="Arial"/>
          <w:b/>
          <w:color w:val="333333"/>
        </w:rPr>
        <w:t>Siemens AG</w:t>
      </w:r>
      <w:r>
        <w:rPr>
          <w:rFonts w:cs="Arial"/>
          <w:color w:val="333333"/>
        </w:rPr>
        <w:t xml:space="preserve"> or the whole </w:t>
      </w:r>
      <w:r>
        <w:rPr>
          <w:rFonts w:cs="Arial"/>
          <w:b/>
          <w:color w:val="333333"/>
        </w:rPr>
        <w:t>Siemens Group</w:t>
      </w:r>
      <w:r>
        <w:rPr>
          <w:rFonts w:cs="Arial"/>
          <w:color w:val="333333"/>
        </w:rPr>
        <w:t>. Please also be aware that the third party may ask for different offenses and compliance cases in different stages (</w:t>
      </w:r>
      <w:proofErr w:type="gramStart"/>
      <w:r>
        <w:rPr>
          <w:rFonts w:cs="Arial"/>
          <w:color w:val="333333"/>
        </w:rPr>
        <w:t>e.g.</w:t>
      </w:r>
      <w:proofErr w:type="gramEnd"/>
      <w:r>
        <w:rPr>
          <w:rFonts w:cs="Arial"/>
          <w:color w:val="333333"/>
        </w:rPr>
        <w:t xml:space="preserve"> mere allegations, internal investigations, official indictments or final convictions) or from different periods. </w:t>
      </w:r>
    </w:p>
    <w:p w14:paraId="40A677BF" w14:textId="1454CA51" w:rsidR="00C5238A" w:rsidRDefault="00C5238A" w:rsidP="00AB79BC">
      <w:pPr>
        <w:ind w:left="360"/>
        <w:rPr>
          <w:rFonts w:cs="Arial"/>
          <w:color w:val="333333"/>
        </w:rPr>
      </w:pPr>
      <w:r>
        <w:rPr>
          <w:rFonts w:cs="Arial"/>
          <w:color w:val="333333"/>
        </w:rPr>
        <w:t xml:space="preserve">In any case, you may provide </w:t>
      </w:r>
      <w:r w:rsidR="009B07D7">
        <w:rPr>
          <w:rFonts w:cs="Arial"/>
          <w:color w:val="333333"/>
        </w:rPr>
        <w:t xml:space="preserve">the </w:t>
      </w:r>
      <w:r w:rsidR="009B07D7" w:rsidRPr="0075756F">
        <w:rPr>
          <w:rFonts w:cs="Arial"/>
          <w:b/>
        </w:rPr>
        <w:t>Reliability Declaration for</w:t>
      </w:r>
      <w:r w:rsidR="009B07D7" w:rsidRPr="0075756F">
        <w:rPr>
          <w:rFonts w:cs="Arial"/>
        </w:rPr>
        <w:t xml:space="preserve"> </w:t>
      </w:r>
      <w:r w:rsidR="009B07D7" w:rsidRPr="0075756F">
        <w:rPr>
          <w:rFonts w:cs="Arial"/>
          <w:b/>
        </w:rPr>
        <w:t>Siemens AG</w:t>
      </w:r>
      <w:r w:rsidR="009B07D7" w:rsidRPr="0075756F">
        <w:rPr>
          <w:rFonts w:cs="Arial"/>
          <w:color w:val="333333"/>
        </w:rPr>
        <w:t xml:space="preserve"> (</w:t>
      </w:r>
      <w:hyperlink r:id="rId62" w:history="1">
        <w:r w:rsidR="009B07D7" w:rsidRPr="0075756F">
          <w:rPr>
            <w:rStyle w:val="Hyperlink"/>
            <w:rFonts w:cs="Arial"/>
          </w:rPr>
          <w:t>EN</w:t>
        </w:r>
      </w:hyperlink>
      <w:r w:rsidR="009B07D7" w:rsidRPr="0075756F">
        <w:rPr>
          <w:rFonts w:cs="Arial"/>
          <w:color w:val="333333"/>
        </w:rPr>
        <w:t>/</w:t>
      </w:r>
      <w:hyperlink r:id="rId63" w:history="1">
        <w:r w:rsidR="009B07D7" w:rsidRPr="0075756F">
          <w:rPr>
            <w:rStyle w:val="Hyperlink"/>
            <w:rFonts w:cs="Arial"/>
          </w:rPr>
          <w:t>DE</w:t>
        </w:r>
      </w:hyperlink>
      <w:r w:rsidR="009B07D7" w:rsidRPr="0075756F">
        <w:rPr>
          <w:rFonts w:cs="Arial"/>
          <w:color w:val="333333"/>
        </w:rPr>
        <w:t>)</w:t>
      </w:r>
      <w:r w:rsidR="009B07D7">
        <w:rPr>
          <w:rFonts w:cs="Arial"/>
          <w:color w:val="333333"/>
        </w:rPr>
        <w:t xml:space="preserve"> </w:t>
      </w:r>
      <w:r>
        <w:rPr>
          <w:rFonts w:cs="Arial"/>
          <w:color w:val="333333"/>
        </w:rPr>
        <w:t xml:space="preserve">as it contains the potentially relevant Compliance cases of </w:t>
      </w:r>
      <w:r>
        <w:rPr>
          <w:rFonts w:cs="Arial"/>
          <w:b/>
          <w:color w:val="333333"/>
        </w:rPr>
        <w:t>Siemens AG</w:t>
      </w:r>
      <w:r>
        <w:rPr>
          <w:rFonts w:cs="Arial"/>
          <w:color w:val="333333"/>
        </w:rPr>
        <w:t xml:space="preserve"> in the context of public procurement law. </w:t>
      </w:r>
    </w:p>
    <w:p w14:paraId="3E0A7D8C" w14:textId="5CE6D66A" w:rsidR="00093AD0" w:rsidRDefault="00093AD0" w:rsidP="00093AD0">
      <w:pPr>
        <w:ind w:left="360"/>
        <w:rPr>
          <w:rFonts w:cs="Arial"/>
          <w:color w:val="333333"/>
        </w:rPr>
      </w:pPr>
      <w:r>
        <w:rPr>
          <w:rFonts w:cs="Arial"/>
          <w:color w:val="333333"/>
        </w:rPr>
        <w:lastRenderedPageBreak/>
        <w:t>In</w:t>
      </w:r>
      <w:r w:rsidR="00642197">
        <w:rPr>
          <w:rFonts w:cs="Arial"/>
          <w:color w:val="333333"/>
        </w:rPr>
        <w:t>formation regarding the</w:t>
      </w:r>
      <w:r>
        <w:rPr>
          <w:rFonts w:cs="Arial"/>
          <w:color w:val="333333"/>
        </w:rPr>
        <w:t xml:space="preserve"> Compliance scandal in 2008 can be </w:t>
      </w:r>
      <w:r w:rsidRPr="00F4329D">
        <w:rPr>
          <w:rFonts w:cs="Arial"/>
          <w:color w:val="333333"/>
        </w:rPr>
        <w:t xml:space="preserve">found </w:t>
      </w:r>
      <w:hyperlink r:id="rId64" w:history="1">
        <w:r w:rsidR="009D0CB9" w:rsidRPr="00F4329D">
          <w:rPr>
            <w:rStyle w:val="Hyperlink"/>
            <w:rFonts w:cs="Arial"/>
          </w:rPr>
          <w:t>h</w:t>
        </w:r>
        <w:r w:rsidRPr="00F4329D">
          <w:rPr>
            <w:rStyle w:val="Hyperlink"/>
            <w:rFonts w:cs="Arial"/>
          </w:rPr>
          <w:t>ere</w:t>
        </w:r>
      </w:hyperlink>
      <w:r>
        <w:rPr>
          <w:rFonts w:cs="Arial"/>
          <w:color w:val="333333"/>
        </w:rPr>
        <w:t xml:space="preserve"> and </w:t>
      </w:r>
      <w:hyperlink r:id="rId65" w:history="1">
        <w:r w:rsidRPr="00093AD0">
          <w:rPr>
            <w:rStyle w:val="Hyperlink"/>
            <w:rFonts w:cs="Arial"/>
          </w:rPr>
          <w:t>here</w:t>
        </w:r>
      </w:hyperlink>
      <w:r>
        <w:rPr>
          <w:rFonts w:cs="Arial"/>
          <w:color w:val="333333"/>
        </w:rPr>
        <w:t xml:space="preserve"> from the World Bank. Here from the </w:t>
      </w:r>
      <w:hyperlink r:id="rId66" w:history="1">
        <w:r w:rsidR="005E68BF">
          <w:rPr>
            <w:rStyle w:val="Hyperlink"/>
            <w:rFonts w:cs="Arial"/>
          </w:rPr>
          <w:t>DOJ</w:t>
        </w:r>
      </w:hyperlink>
      <w:r>
        <w:rPr>
          <w:rFonts w:cs="Arial"/>
          <w:color w:val="333333"/>
        </w:rPr>
        <w:t xml:space="preserve"> and the </w:t>
      </w:r>
      <w:hyperlink r:id="rId67" w:history="1">
        <w:r w:rsidR="005E68BF" w:rsidRPr="005E68BF">
          <w:rPr>
            <w:rStyle w:val="Hyperlink"/>
            <w:rFonts w:cs="Arial"/>
          </w:rPr>
          <w:t>SEC</w:t>
        </w:r>
      </w:hyperlink>
      <w:r>
        <w:rPr>
          <w:rFonts w:cs="Arial"/>
          <w:color w:val="333333"/>
        </w:rPr>
        <w:t>.</w:t>
      </w:r>
    </w:p>
    <w:p w14:paraId="4D4CAFE1" w14:textId="0F52754A" w:rsidR="00C5238A" w:rsidRDefault="00C5238A" w:rsidP="00AB79BC">
      <w:pPr>
        <w:ind w:left="360"/>
        <w:rPr>
          <w:rFonts w:cs="Arial"/>
        </w:rPr>
      </w:pPr>
      <w:r>
        <w:rPr>
          <w:rFonts w:cs="Arial"/>
          <w:color w:val="333333"/>
        </w:rPr>
        <w:t xml:space="preserve">Please contact your </w:t>
      </w:r>
      <w:hyperlink r:id="rId68" w:history="1">
        <w:r>
          <w:rPr>
            <w:rStyle w:val="Hyperlink"/>
            <w:rFonts w:cs="Arial"/>
          </w:rPr>
          <w:t>Legal Counsel</w:t>
        </w:r>
      </w:hyperlink>
      <w:r>
        <w:rPr>
          <w:rFonts w:cs="Arial"/>
          <w:color w:val="333333"/>
        </w:rPr>
        <w:t xml:space="preserve"> or </w:t>
      </w:r>
      <w:r>
        <w:rPr>
          <w:rFonts w:cs="Arial"/>
        </w:rPr>
        <w:t>for</w:t>
      </w:r>
      <w:r>
        <w:rPr>
          <w:rFonts w:cs="Arial"/>
          <w:color w:val="333333"/>
        </w:rPr>
        <w:t xml:space="preserve"> respective advice. </w:t>
      </w:r>
      <w:bookmarkStart w:id="20" w:name="_Hlk31976027"/>
      <w:r w:rsidR="001A2779">
        <w:rPr>
          <w:rFonts w:cs="Arial"/>
          <w:color w:val="333333"/>
        </w:rPr>
        <w:fldChar w:fldCharType="begin"/>
      </w:r>
      <w:r w:rsidR="001A2779">
        <w:rPr>
          <w:rFonts w:cs="Arial"/>
          <w:color w:val="333333"/>
        </w:rPr>
        <w:instrText xml:space="preserve"> HYPERLINK "mailto:julia-wirth@siemens.com" </w:instrText>
      </w:r>
      <w:r w:rsidR="001A2779">
        <w:rPr>
          <w:rFonts w:cs="Arial"/>
          <w:color w:val="333333"/>
        </w:rPr>
        <w:fldChar w:fldCharType="separate"/>
      </w:r>
      <w:r w:rsidR="001A2779" w:rsidRPr="009D0CB9">
        <w:rPr>
          <w:rStyle w:val="Hyperlink"/>
          <w:rFonts w:cs="Arial"/>
        </w:rPr>
        <w:t>Julia Wirth</w:t>
      </w:r>
      <w:r w:rsidR="001A2779">
        <w:rPr>
          <w:rFonts w:cs="Arial"/>
          <w:color w:val="333333"/>
        </w:rPr>
        <w:fldChar w:fldCharType="end"/>
      </w:r>
      <w:bookmarkEnd w:id="20"/>
      <w:r w:rsidR="001A2779">
        <w:rPr>
          <w:rFonts w:cs="Arial"/>
          <w:color w:val="333333"/>
        </w:rPr>
        <w:t xml:space="preserve"> </w:t>
      </w:r>
      <w:r>
        <w:rPr>
          <w:rFonts w:cs="Arial"/>
        </w:rPr>
        <w:t>may support from a corporate perspective.</w:t>
      </w:r>
    </w:p>
    <w:p w14:paraId="456EE2C1" w14:textId="77777777" w:rsidR="00C5238A" w:rsidRPr="00AB79BC" w:rsidRDefault="00C5238A" w:rsidP="00AB79BC">
      <w:pPr>
        <w:pStyle w:val="HighlightboxGreyBulletpoints"/>
        <w:rPr>
          <w:lang w:val="la-Latn"/>
        </w:rPr>
      </w:pPr>
      <w:r w:rsidRPr="00AB79BC">
        <w:rPr>
          <w:lang w:val="la-Latn"/>
        </w:rPr>
        <w:t xml:space="preserve">General tender information and documents / Reliability Declaration </w:t>
      </w:r>
    </w:p>
    <w:p w14:paraId="49FDE4F9" w14:textId="7AB05C11" w:rsidR="00C5238A" w:rsidRDefault="00C5238A" w:rsidP="00AB79BC">
      <w:pPr>
        <w:ind w:left="360"/>
        <w:rPr>
          <w:rFonts w:cs="Arial"/>
          <w:color w:val="333333"/>
        </w:rPr>
      </w:pPr>
      <w:r>
        <w:rPr>
          <w:rFonts w:cs="Arial"/>
          <w:color w:val="333333"/>
        </w:rPr>
        <w:t xml:space="preserve">If </w:t>
      </w:r>
      <w:r>
        <w:rPr>
          <w:rFonts w:cs="Arial"/>
          <w:b/>
          <w:color w:val="333333"/>
        </w:rPr>
        <w:t>Siemens AG</w:t>
      </w:r>
      <w:r>
        <w:rPr>
          <w:rFonts w:cs="Arial"/>
          <w:color w:val="333333"/>
        </w:rPr>
        <w:t xml:space="preserve"> is asked to provide a reliability declaration in the context of a public or private tender procedure, </w:t>
      </w:r>
      <w:r w:rsidR="009B07D7">
        <w:rPr>
          <w:rFonts w:cs="Arial"/>
          <w:color w:val="333333"/>
        </w:rPr>
        <w:t xml:space="preserve">the </w:t>
      </w:r>
      <w:r w:rsidR="009B07D7" w:rsidRPr="0075756F">
        <w:rPr>
          <w:rFonts w:cs="Arial"/>
          <w:b/>
        </w:rPr>
        <w:t>Reliability Declaration for</w:t>
      </w:r>
      <w:r w:rsidR="009B07D7" w:rsidRPr="0075756F">
        <w:rPr>
          <w:rFonts w:cs="Arial"/>
        </w:rPr>
        <w:t xml:space="preserve"> </w:t>
      </w:r>
      <w:r w:rsidR="009B07D7" w:rsidRPr="0075756F">
        <w:rPr>
          <w:rFonts w:cs="Arial"/>
          <w:b/>
        </w:rPr>
        <w:t>Siemens AG</w:t>
      </w:r>
      <w:r w:rsidR="009B07D7" w:rsidRPr="0075756F">
        <w:rPr>
          <w:rFonts w:cs="Arial"/>
          <w:color w:val="333333"/>
        </w:rPr>
        <w:t xml:space="preserve"> (</w:t>
      </w:r>
      <w:hyperlink r:id="rId69" w:history="1">
        <w:r w:rsidR="009B07D7" w:rsidRPr="0075756F">
          <w:rPr>
            <w:rStyle w:val="Hyperlink"/>
            <w:rFonts w:cs="Arial"/>
          </w:rPr>
          <w:t>EN</w:t>
        </w:r>
      </w:hyperlink>
      <w:r w:rsidR="009B07D7" w:rsidRPr="0075756F">
        <w:rPr>
          <w:rFonts w:cs="Arial"/>
          <w:color w:val="333333"/>
        </w:rPr>
        <w:t>/</w:t>
      </w:r>
      <w:hyperlink r:id="rId70" w:history="1">
        <w:r w:rsidR="009B07D7" w:rsidRPr="0075756F">
          <w:rPr>
            <w:rStyle w:val="Hyperlink"/>
            <w:rFonts w:cs="Arial"/>
          </w:rPr>
          <w:t>DE</w:t>
        </w:r>
      </w:hyperlink>
      <w:r w:rsidR="009B07D7" w:rsidRPr="0075756F">
        <w:rPr>
          <w:rFonts w:cs="Arial"/>
          <w:color w:val="333333"/>
        </w:rPr>
        <w:t>)</w:t>
      </w:r>
      <w:r>
        <w:rPr>
          <w:rFonts w:cs="Arial"/>
        </w:rPr>
        <w:t xml:space="preserve"> </w:t>
      </w:r>
      <w:r>
        <w:rPr>
          <w:rFonts w:cs="Arial"/>
          <w:color w:val="333333"/>
        </w:rPr>
        <w:t>should be used.</w:t>
      </w:r>
    </w:p>
    <w:p w14:paraId="2C45FCA6" w14:textId="527B9893" w:rsidR="00C5238A" w:rsidRDefault="00C5238A" w:rsidP="00AB79BC">
      <w:pPr>
        <w:ind w:left="360"/>
        <w:rPr>
          <w:rFonts w:cs="Arial"/>
          <w:color w:val="333333"/>
        </w:rPr>
      </w:pPr>
      <w:r>
        <w:rPr>
          <w:rFonts w:cs="Arial"/>
          <w:color w:val="333333"/>
        </w:rPr>
        <w:t xml:space="preserve">Please contact your </w:t>
      </w:r>
      <w:hyperlink r:id="rId71" w:history="1">
        <w:r>
          <w:rPr>
            <w:rStyle w:val="Hyperlink"/>
            <w:rFonts w:cs="Arial"/>
          </w:rPr>
          <w:t>Legal Counsel</w:t>
        </w:r>
      </w:hyperlink>
      <w:r>
        <w:rPr>
          <w:rFonts w:cs="Arial"/>
          <w:color w:val="333333"/>
        </w:rPr>
        <w:t xml:space="preserve"> or </w:t>
      </w:r>
      <w:r>
        <w:rPr>
          <w:rFonts w:cs="Arial"/>
        </w:rPr>
        <w:t>for</w:t>
      </w:r>
      <w:r>
        <w:rPr>
          <w:rFonts w:cs="Arial"/>
          <w:color w:val="333333"/>
        </w:rPr>
        <w:t xml:space="preserve"> respective advice. </w:t>
      </w:r>
      <w:hyperlink r:id="rId72" w:history="1">
        <w:r>
          <w:rPr>
            <w:rStyle w:val="Hyperlink"/>
            <w:rFonts w:cs="Arial"/>
          </w:rPr>
          <w:t xml:space="preserve">Michael von </w:t>
        </w:r>
        <w:proofErr w:type="spellStart"/>
        <w:r>
          <w:rPr>
            <w:rStyle w:val="Hyperlink"/>
            <w:rFonts w:cs="Arial"/>
          </w:rPr>
          <w:t>Falkenhausen</w:t>
        </w:r>
        <w:proofErr w:type="spellEnd"/>
      </w:hyperlink>
      <w:r>
        <w:rPr>
          <w:rFonts w:cs="Arial"/>
          <w:color w:val="333333"/>
        </w:rPr>
        <w:t xml:space="preserve"> </w:t>
      </w:r>
      <w:r w:rsidR="008670CA">
        <w:t xml:space="preserve">or </w:t>
      </w:r>
      <w:hyperlink r:id="rId73" w:history="1">
        <w:r w:rsidR="00503EDF" w:rsidRPr="009D0CB9">
          <w:rPr>
            <w:rStyle w:val="Hyperlink"/>
            <w:rFonts w:cs="Arial"/>
          </w:rPr>
          <w:t>Julia Wirth</w:t>
        </w:r>
      </w:hyperlink>
      <w:r w:rsidR="00503EDF">
        <w:t xml:space="preserve"> </w:t>
      </w:r>
      <w:r>
        <w:rPr>
          <w:rFonts w:cs="Arial"/>
        </w:rPr>
        <w:t>may support from a corporate perspective.</w:t>
      </w:r>
    </w:p>
    <w:p w14:paraId="13FA3E21" w14:textId="4D870A87" w:rsidR="00C5238A" w:rsidRDefault="00C5238A" w:rsidP="00AB79BC">
      <w:pPr>
        <w:ind w:left="360"/>
        <w:rPr>
          <w:rStyle w:val="Hyperlink"/>
          <w:rFonts w:cs="Arial"/>
        </w:rPr>
      </w:pPr>
      <w:r>
        <w:rPr>
          <w:rFonts w:cs="Arial"/>
          <w:iCs/>
          <w:color w:val="333333"/>
        </w:rPr>
        <w:t xml:space="preserve">Further documents for </w:t>
      </w:r>
      <w:r>
        <w:rPr>
          <w:rFonts w:cs="Arial"/>
          <w:b/>
          <w:iCs/>
          <w:color w:val="333333"/>
        </w:rPr>
        <w:t>Siemens AG</w:t>
      </w:r>
      <w:r>
        <w:rPr>
          <w:rFonts w:cs="Arial"/>
          <w:iCs/>
          <w:color w:val="333333"/>
        </w:rPr>
        <w:t xml:space="preserve"> which are frequently requested in tenders can be found </w:t>
      </w:r>
      <w:hyperlink r:id="rId74" w:history="1">
        <w:r>
          <w:rPr>
            <w:rStyle w:val="Hyperlink"/>
            <w:rFonts w:cs="Arial"/>
            <w:iCs/>
          </w:rPr>
          <w:t>here</w:t>
        </w:r>
      </w:hyperlink>
      <w:r>
        <w:rPr>
          <w:rFonts w:cs="Arial"/>
          <w:iCs/>
          <w:color w:val="333333"/>
        </w:rPr>
        <w:t>.</w:t>
      </w:r>
      <w:r>
        <w:rPr>
          <w:rFonts w:cs="Arial"/>
          <w:i/>
          <w:iCs/>
          <w:color w:val="333333"/>
        </w:rPr>
        <w:t xml:space="preserve"> </w:t>
      </w:r>
    </w:p>
    <w:p w14:paraId="729D0E81" w14:textId="14A65032" w:rsidR="00284D18" w:rsidRPr="00631F23" w:rsidRDefault="007A1184" w:rsidP="00284D18">
      <w:pPr>
        <w:pStyle w:val="berschrift3"/>
      </w:pPr>
      <w:r>
        <w:t>3</w:t>
      </w:r>
      <w:r w:rsidR="00284D18">
        <w:t>.2.3</w:t>
      </w:r>
      <w:r w:rsidR="00EA55EC">
        <w:t>.</w:t>
      </w:r>
      <w:r w:rsidR="00284D18" w:rsidRPr="00284D18">
        <w:t xml:space="preserve"> </w:t>
      </w:r>
      <w:r w:rsidR="00ED5D0F">
        <w:rPr>
          <w:rFonts w:cstheme="minorBidi"/>
          <w:lang w:val="de-DE"/>
        </w:rPr>
        <w:t xml:space="preserve">Siemens </w:t>
      </w:r>
      <w:r w:rsidR="00ED5D0F" w:rsidRPr="00631F23">
        <w:rPr>
          <w:rFonts w:cstheme="minorBidi"/>
        </w:rPr>
        <w:t>subsidiaries</w:t>
      </w:r>
    </w:p>
    <w:p w14:paraId="12C01A3A" w14:textId="77777777" w:rsidR="00ED5D0F" w:rsidRPr="00ED5D0F" w:rsidRDefault="00ED5D0F" w:rsidP="00ED5D0F">
      <w:pPr>
        <w:pStyle w:val="HighlightboxGreyBulletpoints"/>
      </w:pPr>
      <w:r w:rsidRPr="00ED5D0F">
        <w:t>General information on the Compliance System</w:t>
      </w:r>
    </w:p>
    <w:p w14:paraId="6EBAEA2D" w14:textId="77777777" w:rsidR="00ED5D0F" w:rsidRDefault="00ED5D0F" w:rsidP="00ED5D0F">
      <w:pPr>
        <w:spacing w:after="120"/>
        <w:ind w:left="360"/>
        <w:rPr>
          <w:rFonts w:cs="Arial"/>
          <w:color w:val="333333"/>
        </w:rPr>
      </w:pPr>
      <w:r>
        <w:rPr>
          <w:rFonts w:cs="Arial"/>
          <w:color w:val="333333"/>
        </w:rPr>
        <w:t xml:space="preserve">If declarations or answers concerning the Compliance System are requested for a </w:t>
      </w:r>
      <w:r>
        <w:rPr>
          <w:rFonts w:cs="Arial"/>
          <w:b/>
          <w:color w:val="333333"/>
        </w:rPr>
        <w:t>Siemens subsidiary</w:t>
      </w:r>
      <w:r>
        <w:rPr>
          <w:rFonts w:cs="Arial"/>
          <w:color w:val="333333"/>
        </w:rPr>
        <w:t xml:space="preserve">, you may also use the information provided for the </w:t>
      </w:r>
      <w:r>
        <w:rPr>
          <w:rFonts w:cs="Arial"/>
          <w:b/>
          <w:color w:val="333333"/>
        </w:rPr>
        <w:t>Siemens Group</w:t>
      </w:r>
      <w:r>
        <w:rPr>
          <w:rFonts w:cs="Arial"/>
          <w:color w:val="333333"/>
        </w:rPr>
        <w:t xml:space="preserve"> above.</w:t>
      </w:r>
    </w:p>
    <w:p w14:paraId="13B6A8A7" w14:textId="4413A385" w:rsidR="00ED5D0F" w:rsidRDefault="00ED5D0F" w:rsidP="00ED5D0F">
      <w:pPr>
        <w:spacing w:after="120"/>
        <w:ind w:left="360"/>
        <w:rPr>
          <w:rFonts w:cs="Arial"/>
        </w:rPr>
      </w:pPr>
      <w:r>
        <w:rPr>
          <w:rFonts w:cs="Arial"/>
          <w:color w:val="333333"/>
        </w:rPr>
        <w:t xml:space="preserve">Please contact your </w:t>
      </w:r>
      <w:hyperlink r:id="rId75" w:history="1">
        <w:r>
          <w:rPr>
            <w:rStyle w:val="Hyperlink"/>
            <w:rFonts w:cs="Arial"/>
          </w:rPr>
          <w:t>Legal Counsel</w:t>
        </w:r>
      </w:hyperlink>
      <w:r>
        <w:rPr>
          <w:rFonts w:cs="Arial"/>
          <w:color w:val="333333"/>
        </w:rPr>
        <w:t xml:space="preserve"> or </w:t>
      </w:r>
      <w:hyperlink r:id="rId76" w:history="1">
        <w:r>
          <w:rPr>
            <w:rStyle w:val="Hyperlink"/>
            <w:rFonts w:cs="Arial"/>
          </w:rPr>
          <w:t>Compliance Officer</w:t>
        </w:r>
      </w:hyperlink>
      <w:r>
        <w:rPr>
          <w:rFonts w:cs="Arial"/>
          <w:color w:val="333333"/>
        </w:rPr>
        <w:t xml:space="preserve"> </w:t>
      </w:r>
      <w:r>
        <w:rPr>
          <w:rFonts w:cs="Arial"/>
        </w:rPr>
        <w:t>for</w:t>
      </w:r>
      <w:r>
        <w:rPr>
          <w:rFonts w:cs="Arial"/>
          <w:color w:val="333333"/>
        </w:rPr>
        <w:t xml:space="preserve"> respective advice. </w:t>
      </w:r>
      <w:hyperlink r:id="rId77" w:history="1">
        <w:r w:rsidR="008670CA" w:rsidRPr="008670CA">
          <w:rPr>
            <w:rStyle w:val="Hyperlink"/>
          </w:rPr>
          <w:t>Daniel Kronen</w:t>
        </w:r>
      </w:hyperlink>
      <w:r w:rsidR="008670CA">
        <w:t xml:space="preserve"> or </w:t>
      </w:r>
      <w:bookmarkStart w:id="21" w:name="_Hlk31976063"/>
      <w:ins w:id="22" w:author="Hamm-Dueppe, Yvonne (LC CO RFC LF)" w:date="2021-02-22T21:25:00Z">
        <w:r w:rsidR="00750EA4">
          <w:fldChar w:fldCharType="begin"/>
        </w:r>
        <w:r w:rsidR="00750EA4">
          <w:instrText>HYPERLINK "mailto:yvonne.hamm-dueppe@siemens.com"</w:instrText>
        </w:r>
        <w:r w:rsidR="00750EA4">
          <w:fldChar w:fldCharType="separate"/>
        </w:r>
        <w:r w:rsidR="00750EA4">
          <w:rPr>
            <w:rStyle w:val="Hyperlink"/>
          </w:rPr>
          <w:t>Yvonne Hamm-</w:t>
        </w:r>
        <w:proofErr w:type="spellStart"/>
        <w:r w:rsidR="00750EA4">
          <w:rPr>
            <w:rStyle w:val="Hyperlink"/>
          </w:rPr>
          <w:t>Düppe</w:t>
        </w:r>
        <w:proofErr w:type="spellEnd"/>
        <w:r w:rsidR="00750EA4">
          <w:rPr>
            <w:rStyle w:val="Hyperlink"/>
          </w:rPr>
          <w:fldChar w:fldCharType="end"/>
        </w:r>
      </w:ins>
      <w:del w:id="23" w:author="Hamm-Dueppe, Yvonne (LC CO RFC LF)" w:date="2021-02-22T21:25:00Z">
        <w:r w:rsidR="001A2779" w:rsidDel="00750EA4">
          <w:fldChar w:fldCharType="begin"/>
        </w:r>
        <w:r w:rsidR="001A2779" w:rsidDel="00750EA4">
          <w:delInstrText>HYPERLINK "mailto:henning.tabbert@siemens.com"</w:delInstrText>
        </w:r>
        <w:r w:rsidR="001A2779" w:rsidDel="00750EA4">
          <w:fldChar w:fldCharType="separate"/>
        </w:r>
        <w:r w:rsidR="001A2779" w:rsidRPr="00CC0BD4" w:rsidDel="00750EA4">
          <w:rPr>
            <w:rStyle w:val="Hyperlink"/>
          </w:rPr>
          <w:delText>Henning Tabbert</w:delText>
        </w:r>
        <w:r w:rsidR="001A2779" w:rsidDel="00750EA4">
          <w:rPr>
            <w:rStyle w:val="Hyperlink"/>
          </w:rPr>
          <w:fldChar w:fldCharType="end"/>
        </w:r>
      </w:del>
      <w:bookmarkEnd w:id="21"/>
      <w:r w:rsidR="001A2779">
        <w:t xml:space="preserve"> </w:t>
      </w:r>
      <w:r>
        <w:rPr>
          <w:rFonts w:cs="Arial"/>
        </w:rPr>
        <w:t>may support from a corporate perspective.</w:t>
      </w:r>
    </w:p>
    <w:p w14:paraId="3CEEE176" w14:textId="77777777" w:rsidR="00ED5D0F" w:rsidRPr="00ED5D0F" w:rsidRDefault="00ED5D0F" w:rsidP="00ED5D0F">
      <w:pPr>
        <w:pStyle w:val="HighlightboxGreyBulletpoints"/>
      </w:pPr>
      <w:r w:rsidRPr="00ED5D0F">
        <w:t xml:space="preserve">Information regarding Compliance cases </w:t>
      </w:r>
    </w:p>
    <w:p w14:paraId="334C35AC" w14:textId="77777777" w:rsidR="00ED5D0F" w:rsidRDefault="00ED5D0F" w:rsidP="00ED5D0F">
      <w:pPr>
        <w:spacing w:after="120"/>
        <w:ind w:left="360"/>
        <w:rPr>
          <w:rFonts w:cs="Arial"/>
          <w:color w:val="333333"/>
        </w:rPr>
      </w:pPr>
      <w:r>
        <w:rPr>
          <w:rFonts w:cs="Arial"/>
          <w:color w:val="333333"/>
        </w:rPr>
        <w:t xml:space="preserve">Please be aware that the kind of Compliance cases which might be relevant depends on the exact scope of the third parties` request. It may therefore relate to the </w:t>
      </w:r>
      <w:r>
        <w:rPr>
          <w:rFonts w:cs="Arial"/>
          <w:b/>
          <w:color w:val="333333"/>
        </w:rPr>
        <w:t>Siemens subsidiary</w:t>
      </w:r>
      <w:r>
        <w:rPr>
          <w:rFonts w:cs="Arial"/>
          <w:color w:val="333333"/>
        </w:rPr>
        <w:t xml:space="preserve">, </w:t>
      </w:r>
      <w:r>
        <w:rPr>
          <w:rFonts w:cs="Arial"/>
          <w:b/>
          <w:color w:val="333333"/>
        </w:rPr>
        <w:t xml:space="preserve">Siemens </w:t>
      </w:r>
      <w:proofErr w:type="gramStart"/>
      <w:r>
        <w:rPr>
          <w:rFonts w:cs="Arial"/>
          <w:b/>
          <w:color w:val="333333"/>
        </w:rPr>
        <w:t>AG</w:t>
      </w:r>
      <w:proofErr w:type="gramEnd"/>
      <w:r>
        <w:rPr>
          <w:rFonts w:cs="Arial"/>
          <w:color w:val="333333"/>
        </w:rPr>
        <w:t xml:space="preserve"> or the whole </w:t>
      </w:r>
      <w:r>
        <w:rPr>
          <w:rFonts w:cs="Arial"/>
          <w:b/>
          <w:color w:val="333333"/>
        </w:rPr>
        <w:t>Siemens Group</w:t>
      </w:r>
      <w:r>
        <w:rPr>
          <w:rFonts w:cs="Arial"/>
          <w:color w:val="333333"/>
        </w:rPr>
        <w:t>. Please also be aware that the third party may ask for different offenses and compliance cases in different stages (</w:t>
      </w:r>
      <w:proofErr w:type="gramStart"/>
      <w:r>
        <w:rPr>
          <w:rFonts w:cs="Arial"/>
          <w:color w:val="333333"/>
        </w:rPr>
        <w:t>e.g.</w:t>
      </w:r>
      <w:proofErr w:type="gramEnd"/>
      <w:r>
        <w:rPr>
          <w:rFonts w:cs="Arial"/>
          <w:color w:val="333333"/>
        </w:rPr>
        <w:t xml:space="preserve"> mere allegations, internal investigations, official indictments or final convictions) or from different periods. </w:t>
      </w:r>
    </w:p>
    <w:p w14:paraId="485C6463" w14:textId="797DE261" w:rsidR="00ED5D0F" w:rsidRDefault="00ED5D0F" w:rsidP="00ED5D0F">
      <w:pPr>
        <w:spacing w:after="120"/>
        <w:ind w:left="360"/>
        <w:rPr>
          <w:rFonts w:cs="Arial"/>
          <w:color w:val="333333"/>
        </w:rPr>
      </w:pPr>
      <w:r>
        <w:rPr>
          <w:rFonts w:cs="Arial"/>
          <w:color w:val="333333"/>
        </w:rPr>
        <w:t xml:space="preserve">Relevant Compliance cases of other </w:t>
      </w:r>
      <w:r>
        <w:rPr>
          <w:rFonts w:cs="Arial"/>
          <w:b/>
          <w:color w:val="333333"/>
        </w:rPr>
        <w:t>Siemens subsidiaries</w:t>
      </w:r>
      <w:r>
        <w:rPr>
          <w:rFonts w:cs="Arial"/>
          <w:color w:val="333333"/>
        </w:rPr>
        <w:t xml:space="preserve"> need to be clarified with the </w:t>
      </w:r>
      <w:hyperlink r:id="rId78" w:history="1">
        <w:r>
          <w:rPr>
            <w:rStyle w:val="Hyperlink"/>
            <w:rFonts w:cs="Arial"/>
          </w:rPr>
          <w:t>Legal Counsel</w:t>
        </w:r>
      </w:hyperlink>
      <w:r>
        <w:rPr>
          <w:rFonts w:cs="Arial"/>
          <w:color w:val="333333"/>
        </w:rPr>
        <w:t xml:space="preserve"> or </w:t>
      </w:r>
      <w:hyperlink r:id="rId79" w:history="1">
        <w:r>
          <w:rPr>
            <w:rStyle w:val="Hyperlink"/>
            <w:rFonts w:cs="Arial"/>
          </w:rPr>
          <w:t>Compliance Officer</w:t>
        </w:r>
      </w:hyperlink>
      <w:r>
        <w:rPr>
          <w:rStyle w:val="Hyperlink"/>
          <w:rFonts w:cs="Arial"/>
        </w:rPr>
        <w:t xml:space="preserve"> </w:t>
      </w:r>
      <w:r>
        <w:rPr>
          <w:rFonts w:cs="Arial"/>
          <w:color w:val="333333"/>
        </w:rPr>
        <w:t>responsible for your Siemens subsidiary.</w:t>
      </w:r>
      <w:r w:rsidR="00093AD0">
        <w:rPr>
          <w:rFonts w:cs="Arial"/>
          <w:color w:val="333333"/>
        </w:rPr>
        <w:t xml:space="preserve"> </w:t>
      </w:r>
      <w:hyperlink r:id="rId80" w:history="1">
        <w:r w:rsidR="001A2779" w:rsidRPr="009D0CB9">
          <w:rPr>
            <w:rStyle w:val="Hyperlink"/>
            <w:rFonts w:cs="Arial"/>
          </w:rPr>
          <w:t>Julia Wirth</w:t>
        </w:r>
      </w:hyperlink>
      <w:r w:rsidR="001A2779">
        <w:rPr>
          <w:rFonts w:cs="Arial"/>
          <w:color w:val="333333"/>
        </w:rPr>
        <w:t xml:space="preserve"> </w:t>
      </w:r>
      <w:r>
        <w:rPr>
          <w:rFonts w:cs="Arial"/>
        </w:rPr>
        <w:t>may support from a corporate perspective.</w:t>
      </w:r>
    </w:p>
    <w:p w14:paraId="30510181" w14:textId="77777777" w:rsidR="00ED5D0F" w:rsidRPr="00ED5D0F" w:rsidRDefault="00ED5D0F" w:rsidP="00ED5D0F">
      <w:pPr>
        <w:pStyle w:val="HighlightboxGreyBulletpoints"/>
      </w:pPr>
      <w:r w:rsidRPr="00ED5D0F">
        <w:t xml:space="preserve">General tender information and documents </w:t>
      </w:r>
    </w:p>
    <w:p w14:paraId="2EB37B98" w14:textId="77777777" w:rsidR="00ED5D0F" w:rsidRDefault="00ED5D0F" w:rsidP="00ED5D0F">
      <w:pPr>
        <w:ind w:left="360"/>
      </w:pPr>
      <w:r>
        <w:t xml:space="preserve">The following links lead you to the respective information regarding a specific </w:t>
      </w:r>
      <w:r>
        <w:rPr>
          <w:b/>
        </w:rPr>
        <w:t>Siemens subsidiary</w:t>
      </w:r>
      <w:r>
        <w:t xml:space="preserve"> and jurisdiction. Please feel free to suggest intranet pages that we might have missed to be listed below. </w:t>
      </w:r>
    </w:p>
    <w:p w14:paraId="369945DE" w14:textId="77777777" w:rsidR="00ED5D0F" w:rsidRPr="0075756F" w:rsidRDefault="00CB3C1C" w:rsidP="00ED5D0F">
      <w:pPr>
        <w:spacing w:after="120"/>
        <w:ind w:left="360"/>
        <w:rPr>
          <w:rFonts w:cs="Arial"/>
          <w:color w:val="0000FF"/>
          <w:u w:val="single"/>
        </w:rPr>
      </w:pPr>
      <w:hyperlink r:id="rId81" w:history="1">
        <w:r w:rsidR="00ED5D0F" w:rsidRPr="0075756F">
          <w:rPr>
            <w:rStyle w:val="Hyperlink"/>
            <w:rFonts w:cs="Arial"/>
          </w:rPr>
          <w:t>Siemens Schweiz AG</w:t>
        </w:r>
      </w:hyperlink>
      <w:r w:rsidR="00ED5D0F" w:rsidRPr="0075756F">
        <w:rPr>
          <w:rFonts w:cs="Arial"/>
          <w:color w:val="333333"/>
        </w:rPr>
        <w:t xml:space="preserve"> (</w:t>
      </w:r>
      <w:r w:rsidR="00ED5D0F" w:rsidRPr="00ED5D0F">
        <w:rPr>
          <w:rFonts w:cs="Arial"/>
          <w:color w:val="333333"/>
        </w:rPr>
        <w:t>Switzerland</w:t>
      </w:r>
      <w:r w:rsidR="00ED5D0F" w:rsidRPr="0075756F">
        <w:rPr>
          <w:rFonts w:cs="Arial"/>
          <w:color w:val="333333"/>
        </w:rPr>
        <w:t>)</w:t>
      </w:r>
      <w:r w:rsidR="00ED5D0F" w:rsidRPr="0075756F">
        <w:t xml:space="preserve"> </w:t>
      </w:r>
    </w:p>
    <w:p w14:paraId="729D0E8A" w14:textId="25A95220" w:rsidR="00C16D09" w:rsidRPr="000C426C" w:rsidRDefault="007A1184">
      <w:pPr>
        <w:pStyle w:val="berschrift2"/>
        <w:numPr>
          <w:ilvl w:val="1"/>
          <w:numId w:val="12"/>
        </w:numPr>
        <w:pPrChange w:id="24" w:author="Hamm-Dueppe, Yvonne (LC CO RFC LF)" w:date="2021-02-22T21:25:00Z">
          <w:pPr>
            <w:pStyle w:val="berschrift2"/>
          </w:pPr>
        </w:pPrChange>
      </w:pPr>
      <w:del w:id="25" w:author="Hamm-Dueppe, Yvonne (LC CO RFC LF)" w:date="2021-02-22T21:25:00Z">
        <w:r w:rsidDel="00750EA4">
          <w:delText>3</w:delText>
        </w:r>
        <w:r w:rsidR="00541D90" w:rsidRPr="000C426C" w:rsidDel="00750EA4">
          <w:delText>.</w:delText>
        </w:r>
        <w:r w:rsidR="00424560" w:rsidRPr="000C426C" w:rsidDel="00750EA4">
          <w:delText>3</w:delText>
        </w:r>
        <w:r w:rsidR="00BA64A2" w:rsidRPr="000C426C" w:rsidDel="00750EA4">
          <w:delText xml:space="preserve">. </w:delText>
        </w:r>
      </w:del>
      <w:r w:rsidR="00BA64A2" w:rsidRPr="000C426C">
        <w:t>Training and</w:t>
      </w:r>
      <w:r w:rsidR="00541D90" w:rsidRPr="000C426C">
        <w:t xml:space="preserve"> supporting </w:t>
      </w:r>
      <w:r w:rsidR="00BA64A2" w:rsidRPr="000C426C">
        <w:t>m</w:t>
      </w:r>
      <w:r w:rsidR="009550BB" w:rsidRPr="000C426C">
        <w:t>aterial</w:t>
      </w:r>
    </w:p>
    <w:p w14:paraId="729D0E8C" w14:textId="4E45EA1A" w:rsidR="00C20D7A" w:rsidRDefault="00C20D7A" w:rsidP="00C20D7A">
      <w:pPr>
        <w:shd w:val="clear" w:color="auto" w:fill="FFFFFF"/>
        <w:tabs>
          <w:tab w:val="left" w:pos="1350"/>
        </w:tabs>
        <w:spacing w:after="0" w:line="360" w:lineRule="auto"/>
        <w:rPr>
          <w:rFonts w:eastAsia="Times New Roman" w:cs="Arial"/>
          <w:color w:val="333333"/>
        </w:rPr>
      </w:pPr>
      <w:r w:rsidRPr="00C20D7A">
        <w:rPr>
          <w:rFonts w:eastAsia="Times New Roman" w:cs="Arial"/>
          <w:color w:val="333333"/>
        </w:rPr>
        <w:t xml:space="preserve">Supplier requirements are on the SCM website </w:t>
      </w:r>
      <w:del w:id="26" w:author="Hamm-Dueppe, Yvonne (LC CO RFC LF)" w:date="2021-02-22T21:25:00Z">
        <w:r w:rsidRPr="00C20D7A" w:rsidDel="00750EA4">
          <w:rPr>
            <w:rFonts w:eastAsia="Times New Roman" w:cs="Arial"/>
            <w:color w:val="333333"/>
          </w:rPr>
          <w:delText>-</w:delText>
        </w:r>
      </w:del>
      <w:ins w:id="27" w:author="Hamm-Dueppe, Yvonne (LC CO RFC LF)" w:date="2021-02-22T21:25:00Z">
        <w:r w:rsidR="00750EA4">
          <w:rPr>
            <w:rFonts w:eastAsia="Times New Roman" w:cs="Arial"/>
            <w:color w:val="333333"/>
          </w:rPr>
          <w:t>–</w:t>
        </w:r>
      </w:ins>
      <w:r w:rsidRPr="00C20D7A">
        <w:rPr>
          <w:rFonts w:eastAsia="Times New Roman" w:cs="Arial"/>
          <w:color w:val="333333"/>
        </w:rPr>
        <w:t xml:space="preserve"> </w:t>
      </w:r>
      <w:hyperlink r:id="rId82" w:history="1">
        <w:r w:rsidRPr="00C20D7A">
          <w:rPr>
            <w:rStyle w:val="Hyperlink"/>
            <w:rFonts w:eastAsia="Times New Roman" w:cs="Arial"/>
          </w:rPr>
          <w:t>Duty to comply with the Code of Conduct for Siemens Suppliers</w:t>
        </w:r>
      </w:hyperlink>
      <w:r w:rsidRPr="00C20D7A">
        <w:rPr>
          <w:rFonts w:eastAsia="Times New Roman" w:cs="Arial"/>
          <w:color w:val="333333"/>
        </w:rPr>
        <w:t>.</w:t>
      </w:r>
    </w:p>
    <w:p w14:paraId="142BCF8A" w14:textId="77777777" w:rsidR="002F7CA0" w:rsidRPr="002940DF" w:rsidRDefault="002F7CA0" w:rsidP="002F7CA0">
      <w:pPr>
        <w:rPr>
          <w:rStyle w:val="Hyperlink"/>
          <w:rFonts w:cs="Arial"/>
        </w:rPr>
      </w:pPr>
      <w:r>
        <w:rPr>
          <w:rFonts w:cs="Arial"/>
          <w:iCs/>
          <w:color w:val="333333"/>
        </w:rPr>
        <w:t xml:space="preserve">Further documents for </w:t>
      </w:r>
      <w:r>
        <w:rPr>
          <w:rFonts w:cs="Arial"/>
          <w:b/>
          <w:iCs/>
          <w:color w:val="333333"/>
        </w:rPr>
        <w:t>Siemens AG</w:t>
      </w:r>
      <w:r>
        <w:rPr>
          <w:rFonts w:cs="Arial"/>
          <w:iCs/>
          <w:color w:val="333333"/>
        </w:rPr>
        <w:t xml:space="preserve"> which are frequently requested in tenders can be found </w:t>
      </w:r>
      <w:hyperlink r:id="rId83" w:history="1">
        <w:r>
          <w:rPr>
            <w:rStyle w:val="Hyperlink"/>
            <w:rFonts w:cs="Arial"/>
            <w:iCs/>
          </w:rPr>
          <w:t>here</w:t>
        </w:r>
      </w:hyperlink>
      <w:r>
        <w:rPr>
          <w:rFonts w:cs="Arial"/>
          <w:iCs/>
          <w:color w:val="333333"/>
        </w:rPr>
        <w:t>.</w:t>
      </w:r>
      <w:r>
        <w:rPr>
          <w:rFonts w:cs="Arial"/>
          <w:i/>
          <w:iCs/>
          <w:color w:val="333333"/>
        </w:rPr>
        <w:t xml:space="preserve"> </w:t>
      </w:r>
    </w:p>
    <w:p w14:paraId="729D0E8D" w14:textId="7905C35A" w:rsidR="00C16D09" w:rsidRDefault="007A1184">
      <w:pPr>
        <w:pStyle w:val="berschrift2"/>
        <w:numPr>
          <w:ilvl w:val="1"/>
          <w:numId w:val="12"/>
        </w:numPr>
        <w:pPrChange w:id="28" w:author="Hamm-Dueppe, Yvonne (LC CO RFC LF)" w:date="2021-02-22T21:25:00Z">
          <w:pPr>
            <w:pStyle w:val="berschrift2"/>
          </w:pPr>
        </w:pPrChange>
      </w:pPr>
      <w:del w:id="29" w:author="Hamm-Dueppe, Yvonne (LC CO RFC LF)" w:date="2021-02-22T21:25:00Z">
        <w:r w:rsidDel="00750EA4">
          <w:lastRenderedPageBreak/>
          <w:delText>3</w:delText>
        </w:r>
        <w:r w:rsidR="00541D90" w:rsidDel="00750EA4">
          <w:delText>.</w:delText>
        </w:r>
        <w:r w:rsidR="00424560" w:rsidDel="00750EA4">
          <w:delText>4</w:delText>
        </w:r>
        <w:r w:rsidR="00541D90" w:rsidDel="00750EA4">
          <w:delText xml:space="preserve">. </w:delText>
        </w:r>
      </w:del>
      <w:r w:rsidR="00541D90">
        <w:t>History of changes</w:t>
      </w:r>
    </w:p>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2422"/>
        <w:gridCol w:w="4964"/>
      </w:tblGrid>
      <w:tr w:rsidR="00271C29" w14:paraId="729D0E91" w14:textId="77777777" w:rsidTr="00BF781B">
        <w:tc>
          <w:tcPr>
            <w:tcW w:w="2349" w:type="dxa"/>
            <w:shd w:val="clear" w:color="auto" w:fill="879BAA" w:themeFill="text2"/>
          </w:tcPr>
          <w:p w14:paraId="729D0E8E" w14:textId="77777777" w:rsidR="00271C29" w:rsidRPr="00D429B7" w:rsidRDefault="00271C29" w:rsidP="00271C29">
            <w:pPr>
              <w:rPr>
                <w:b/>
                <w:color w:val="auto"/>
              </w:rPr>
            </w:pPr>
            <w:r w:rsidRPr="00D429B7">
              <w:rPr>
                <w:b/>
                <w:color w:val="auto"/>
              </w:rPr>
              <w:t xml:space="preserve">Date </w:t>
            </w:r>
          </w:p>
        </w:tc>
        <w:tc>
          <w:tcPr>
            <w:tcW w:w="2422" w:type="dxa"/>
            <w:shd w:val="clear" w:color="auto" w:fill="879BAA" w:themeFill="text2"/>
          </w:tcPr>
          <w:p w14:paraId="729D0E8F" w14:textId="77777777" w:rsidR="00271C29" w:rsidRPr="00D429B7" w:rsidRDefault="00271C29" w:rsidP="00271C29">
            <w:pPr>
              <w:rPr>
                <w:b/>
                <w:color w:val="auto"/>
              </w:rPr>
            </w:pPr>
            <w:r w:rsidRPr="00D429B7">
              <w:rPr>
                <w:b/>
                <w:color w:val="auto"/>
              </w:rPr>
              <w:t>Author</w:t>
            </w:r>
          </w:p>
        </w:tc>
        <w:tc>
          <w:tcPr>
            <w:tcW w:w="4964" w:type="dxa"/>
            <w:shd w:val="clear" w:color="auto" w:fill="879BAA" w:themeFill="text2"/>
          </w:tcPr>
          <w:p w14:paraId="729D0E90" w14:textId="77777777" w:rsidR="00271C29" w:rsidRPr="00D429B7" w:rsidRDefault="00271C29" w:rsidP="00271C29">
            <w:pPr>
              <w:rPr>
                <w:b/>
                <w:color w:val="auto"/>
              </w:rPr>
            </w:pPr>
            <w:r w:rsidRPr="00D429B7">
              <w:rPr>
                <w:b/>
                <w:color w:val="auto"/>
              </w:rPr>
              <w:t>Major changes of binding content</w:t>
            </w:r>
          </w:p>
        </w:tc>
      </w:tr>
      <w:tr w:rsidR="00271C29" w14:paraId="729D0E95" w14:textId="77777777" w:rsidTr="00BF781B">
        <w:tc>
          <w:tcPr>
            <w:tcW w:w="2349" w:type="dxa"/>
          </w:tcPr>
          <w:p w14:paraId="729D0E92" w14:textId="4BC4510D" w:rsidR="00271C29" w:rsidRDefault="00774F99" w:rsidP="00271C29">
            <w:r>
              <w:t>January 1, 2019</w:t>
            </w:r>
          </w:p>
        </w:tc>
        <w:tc>
          <w:tcPr>
            <w:tcW w:w="2422" w:type="dxa"/>
          </w:tcPr>
          <w:p w14:paraId="729D0E93" w14:textId="04411DFF" w:rsidR="00271C29" w:rsidRDefault="00774F99" w:rsidP="00271C29">
            <w:r>
              <w:t>Henning Tabbert</w:t>
            </w:r>
            <w:r w:rsidR="002F7CA0">
              <w:t xml:space="preserve">, </w:t>
            </w:r>
            <w:r w:rsidR="002F7CA0" w:rsidRPr="002F7CA0">
              <w:rPr>
                <w:rFonts w:cs="Arial"/>
              </w:rPr>
              <w:t>Panos Chalioulias</w:t>
            </w:r>
          </w:p>
        </w:tc>
        <w:tc>
          <w:tcPr>
            <w:tcW w:w="4964" w:type="dxa"/>
          </w:tcPr>
          <w:p w14:paraId="729D0E94" w14:textId="2F6D47FB" w:rsidR="00271C29" w:rsidRDefault="00ED49E7" w:rsidP="00271C29">
            <w:r>
              <w:rPr>
                <w:rFonts w:eastAsia="Times New Roman"/>
              </w:rPr>
              <w:t>First Release through the Compliance Handbook</w:t>
            </w:r>
          </w:p>
        </w:tc>
      </w:tr>
      <w:tr w:rsidR="00011FFC" w14:paraId="1D87A806" w14:textId="77777777" w:rsidTr="00BF781B">
        <w:tc>
          <w:tcPr>
            <w:tcW w:w="2349" w:type="dxa"/>
          </w:tcPr>
          <w:p w14:paraId="2FA1E523" w14:textId="342E1CA9" w:rsidR="00011FFC" w:rsidRDefault="00011FFC" w:rsidP="00271C29">
            <w:r>
              <w:t>October 1, 2019</w:t>
            </w:r>
          </w:p>
        </w:tc>
        <w:tc>
          <w:tcPr>
            <w:tcW w:w="2422" w:type="dxa"/>
          </w:tcPr>
          <w:p w14:paraId="70E0491A" w14:textId="0700250E" w:rsidR="00011FFC" w:rsidRDefault="00011FFC" w:rsidP="00271C29">
            <w:r>
              <w:t>Henning Tabbert</w:t>
            </w:r>
          </w:p>
        </w:tc>
        <w:tc>
          <w:tcPr>
            <w:tcW w:w="4964" w:type="dxa"/>
          </w:tcPr>
          <w:p w14:paraId="67615F08" w14:textId="5C516D22" w:rsidR="00011FFC" w:rsidRDefault="00011FFC" w:rsidP="00271C29">
            <w:pPr>
              <w:rPr>
                <w:rFonts w:eastAsia="Times New Roman"/>
              </w:rPr>
            </w:pPr>
            <w:r>
              <w:rPr>
                <w:rFonts w:eastAsia="Times New Roman"/>
              </w:rPr>
              <w:t>Adaption to organizational changes</w:t>
            </w:r>
          </w:p>
        </w:tc>
      </w:tr>
      <w:tr w:rsidR="007C53F9" w14:paraId="437D7A21" w14:textId="77777777" w:rsidTr="00BF781B">
        <w:tc>
          <w:tcPr>
            <w:tcW w:w="2349" w:type="dxa"/>
          </w:tcPr>
          <w:p w14:paraId="4F3F5D77" w14:textId="45D2E6E4" w:rsidR="007C53F9" w:rsidRDefault="007C53F9" w:rsidP="00271C29">
            <w:r>
              <w:t>January 1, 2020</w:t>
            </w:r>
          </w:p>
        </w:tc>
        <w:tc>
          <w:tcPr>
            <w:tcW w:w="2422" w:type="dxa"/>
          </w:tcPr>
          <w:p w14:paraId="4CF16F14" w14:textId="63AA1369" w:rsidR="007C53F9" w:rsidRDefault="007C53F9" w:rsidP="00271C29">
            <w:r>
              <w:t>Henning Tabbert</w:t>
            </w:r>
          </w:p>
        </w:tc>
        <w:tc>
          <w:tcPr>
            <w:tcW w:w="4964" w:type="dxa"/>
          </w:tcPr>
          <w:p w14:paraId="653F2BBA" w14:textId="7FE7904B" w:rsidR="007C53F9" w:rsidRDefault="007C53F9" w:rsidP="00271C29">
            <w:pPr>
              <w:rPr>
                <w:rFonts w:eastAsia="Times New Roman"/>
              </w:rPr>
            </w:pPr>
            <w:r>
              <w:rPr>
                <w:rFonts w:eastAsia="Times New Roman"/>
              </w:rPr>
              <w:t>Update due to organizational changes</w:t>
            </w:r>
          </w:p>
        </w:tc>
      </w:tr>
      <w:tr w:rsidR="001A2779" w14:paraId="4E26CEAD" w14:textId="77777777" w:rsidTr="00BF781B">
        <w:tc>
          <w:tcPr>
            <w:tcW w:w="2349" w:type="dxa"/>
          </w:tcPr>
          <w:p w14:paraId="2BBF989B" w14:textId="1C3226F7" w:rsidR="001A2779" w:rsidRPr="00BF781B" w:rsidRDefault="0099611A" w:rsidP="00271C29">
            <w:r>
              <w:t>April 1</w:t>
            </w:r>
            <w:r w:rsidR="001A2779" w:rsidRPr="00BF781B">
              <w:t>, 2020</w:t>
            </w:r>
          </w:p>
        </w:tc>
        <w:tc>
          <w:tcPr>
            <w:tcW w:w="2422" w:type="dxa"/>
          </w:tcPr>
          <w:p w14:paraId="704E4C38" w14:textId="058C8418" w:rsidR="001A2779" w:rsidRPr="00BF781B" w:rsidRDefault="001A2779" w:rsidP="00271C29">
            <w:r w:rsidRPr="00BF781B">
              <w:t>Daniel Kronen</w:t>
            </w:r>
          </w:p>
        </w:tc>
        <w:tc>
          <w:tcPr>
            <w:tcW w:w="4964" w:type="dxa"/>
          </w:tcPr>
          <w:p w14:paraId="06CEFF5A" w14:textId="7181E36C" w:rsidR="001A2779" w:rsidRPr="00BF781B" w:rsidRDefault="001A2779" w:rsidP="00271C29">
            <w:pPr>
              <w:rPr>
                <w:rFonts w:eastAsia="Times New Roman"/>
              </w:rPr>
            </w:pPr>
            <w:r w:rsidRPr="00BF781B">
              <w:rPr>
                <w:rFonts w:eastAsia="Times New Roman"/>
              </w:rPr>
              <w:t>Editorial and contact updates</w:t>
            </w:r>
          </w:p>
        </w:tc>
      </w:tr>
      <w:tr w:rsidR="00750EA4" w14:paraId="362F2D21" w14:textId="77777777" w:rsidTr="00BF781B">
        <w:trPr>
          <w:ins w:id="30" w:author="Hamm-Dueppe, Yvonne (LC CO RFC LF)" w:date="2021-02-22T21:25:00Z"/>
        </w:trPr>
        <w:tc>
          <w:tcPr>
            <w:tcW w:w="2349" w:type="dxa"/>
          </w:tcPr>
          <w:p w14:paraId="2D253F7A" w14:textId="7BDBFF35" w:rsidR="00750EA4" w:rsidRDefault="00750EA4" w:rsidP="00271C29">
            <w:pPr>
              <w:rPr>
                <w:ins w:id="31" w:author="Hamm-Dueppe, Yvonne (LC CO RFC LF)" w:date="2021-02-22T21:25:00Z"/>
              </w:rPr>
            </w:pPr>
            <w:ins w:id="32" w:author="Hamm-Dueppe, Yvonne (LC CO RFC LF)" w:date="2021-02-22T21:25:00Z">
              <w:r>
                <w:t>April 1, 2021</w:t>
              </w:r>
            </w:ins>
          </w:p>
        </w:tc>
        <w:tc>
          <w:tcPr>
            <w:tcW w:w="2422" w:type="dxa"/>
          </w:tcPr>
          <w:p w14:paraId="0900E6F8" w14:textId="393979EE" w:rsidR="00750EA4" w:rsidRPr="00BF781B" w:rsidRDefault="00750EA4" w:rsidP="00271C29">
            <w:pPr>
              <w:rPr>
                <w:ins w:id="33" w:author="Hamm-Dueppe, Yvonne (LC CO RFC LF)" w:date="2021-02-22T21:25:00Z"/>
              </w:rPr>
            </w:pPr>
            <w:ins w:id="34" w:author="Hamm-Dueppe, Yvonne (LC CO RFC LF)" w:date="2021-02-22T21:25:00Z">
              <w:r>
                <w:t>Yvonne Hamm-Düppe</w:t>
              </w:r>
            </w:ins>
          </w:p>
        </w:tc>
        <w:tc>
          <w:tcPr>
            <w:tcW w:w="4964" w:type="dxa"/>
          </w:tcPr>
          <w:p w14:paraId="02A95BB0" w14:textId="5274883C" w:rsidR="00750EA4" w:rsidRPr="00BF781B" w:rsidRDefault="00750EA4" w:rsidP="00271C29">
            <w:pPr>
              <w:rPr>
                <w:ins w:id="35" w:author="Hamm-Dueppe, Yvonne (LC CO RFC LF)" w:date="2021-02-22T21:25:00Z"/>
                <w:rFonts w:eastAsia="Times New Roman"/>
              </w:rPr>
            </w:pPr>
            <w:ins w:id="36" w:author="Hamm-Dueppe, Yvonne (LC CO RFC LF)" w:date="2021-02-22T21:25:00Z">
              <w:r>
                <w:rPr>
                  <w:rFonts w:eastAsia="Times New Roman"/>
                </w:rPr>
                <w:t>Editorial and contact updates</w:t>
              </w:r>
            </w:ins>
          </w:p>
        </w:tc>
      </w:tr>
    </w:tbl>
    <w:p w14:paraId="729D0E97" w14:textId="7C50111F" w:rsidR="003D619D" w:rsidRDefault="007A1184" w:rsidP="003D619D">
      <w:pPr>
        <w:pStyle w:val="berschrift2"/>
      </w:pPr>
      <w:bookmarkStart w:id="37" w:name="_3.5._Contacts"/>
      <w:bookmarkEnd w:id="37"/>
      <w:r>
        <w:t>3</w:t>
      </w:r>
      <w:r w:rsidR="003D619D">
        <w:t>.5. Contacts</w:t>
      </w:r>
    </w:p>
    <w:p w14:paraId="078CD33C" w14:textId="2F863B01" w:rsidR="001A4486" w:rsidRDefault="001A4486" w:rsidP="001A4486">
      <w:pPr>
        <w:pStyle w:val="HighlightboxGreyBulletpoints"/>
      </w:pPr>
      <w:r>
        <w:t xml:space="preserve">Compliance Officer </w:t>
      </w:r>
      <w:r w:rsidR="00060E83">
        <w:t>/ Legal Counsel</w:t>
      </w:r>
    </w:p>
    <w:p w14:paraId="409052A7" w14:textId="56BFC07C" w:rsidR="001A4486" w:rsidRDefault="001A4486" w:rsidP="001A4486">
      <w:pPr>
        <w:ind w:left="360"/>
      </w:pPr>
      <w:r>
        <w:rPr>
          <w:rFonts w:eastAsia="Siemens Sans" w:cs="Arial"/>
          <w:lang w:eastAsia="de-DE"/>
        </w:rPr>
        <w:t xml:space="preserve">The Compliance Officer responsible for your unit can be found through the following </w:t>
      </w:r>
      <w:hyperlink r:id="rId84" w:history="1">
        <w:r w:rsidRPr="00060E83">
          <w:rPr>
            <w:rStyle w:val="Hyperlink"/>
            <w:rFonts w:eastAsia="Siemens Sans" w:cs="Arial"/>
            <w:lang w:eastAsia="de-DE"/>
          </w:rPr>
          <w:t>link</w:t>
        </w:r>
      </w:hyperlink>
      <w:r w:rsidR="00060E83">
        <w:rPr>
          <w:rFonts w:eastAsia="Siemens Sans" w:cs="Arial"/>
          <w:lang w:eastAsia="de-DE"/>
        </w:rPr>
        <w:t xml:space="preserve">, the responsible Legal Counsel can be found </w:t>
      </w:r>
      <w:hyperlink r:id="rId85" w:history="1">
        <w:r w:rsidR="00060E83" w:rsidRPr="00060E83">
          <w:rPr>
            <w:rStyle w:val="Hyperlink"/>
            <w:rFonts w:eastAsia="Siemens Sans" w:cs="Arial"/>
            <w:lang w:eastAsia="de-DE"/>
          </w:rPr>
          <w:t>here</w:t>
        </w:r>
      </w:hyperlink>
      <w:r w:rsidR="00060E83">
        <w:rPr>
          <w:rFonts w:eastAsia="Siemens Sans" w:cs="Arial"/>
          <w:lang w:eastAsia="de-DE"/>
        </w:rPr>
        <w:t>.</w:t>
      </w:r>
      <w:r>
        <w:t xml:space="preserve"> </w:t>
      </w:r>
    </w:p>
    <w:p w14:paraId="7BBFB0CC" w14:textId="77777777" w:rsidR="001A4486" w:rsidRDefault="001A4486" w:rsidP="001A4486">
      <w:pPr>
        <w:pStyle w:val="HighlightboxGreyBulletpoints"/>
      </w:pPr>
      <w:r>
        <w:t>Corporate Governance Owner</w:t>
      </w:r>
    </w:p>
    <w:p w14:paraId="6CCDABF3" w14:textId="1280942B" w:rsidR="0032421D" w:rsidRDefault="001A4486" w:rsidP="0032421D">
      <w:pPr>
        <w:ind w:left="360"/>
      </w:pPr>
      <w:r>
        <w:rPr>
          <w:lang w:eastAsia="de-DE"/>
        </w:rPr>
        <w:t>The contact persons for requirements of third parties are</w:t>
      </w:r>
      <w:bookmarkStart w:id="38" w:name="_Toc421711309"/>
      <w:bookmarkStart w:id="39" w:name="_Toc421711315"/>
      <w:bookmarkStart w:id="40" w:name="_bookmark1"/>
      <w:bookmarkStart w:id="41" w:name="_bookmark2"/>
      <w:bookmarkStart w:id="42" w:name="_bookmark3"/>
      <w:bookmarkStart w:id="43" w:name="_bookmark4"/>
      <w:bookmarkStart w:id="44" w:name="_bookmark5"/>
      <w:bookmarkStart w:id="45" w:name="_bookmark6"/>
      <w:bookmarkStart w:id="46" w:name="_bookmark7"/>
      <w:bookmarkStart w:id="47" w:name="_bookmark8"/>
      <w:bookmarkStart w:id="48" w:name="_bookmark9"/>
      <w:bookmarkStart w:id="49" w:name="_bookmark10"/>
      <w:bookmarkStart w:id="50" w:name="_bookmark11"/>
      <w:bookmarkStart w:id="51" w:name="_bookmark13"/>
      <w:bookmarkStart w:id="52" w:name="_bookmark14"/>
      <w:bookmarkStart w:id="53" w:name="_bookmark15"/>
      <w:bookmarkStart w:id="54" w:name="_bookmark16"/>
      <w:bookmarkStart w:id="55" w:name="_bookmark17"/>
      <w:bookmarkStart w:id="56" w:name="_bookmark18"/>
      <w:bookmarkStart w:id="57" w:name="_bookmark22"/>
      <w:bookmarkStart w:id="58" w:name="_bookmark23"/>
      <w:bookmarkStart w:id="59" w:name="_bookmark25"/>
      <w:bookmarkStart w:id="60" w:name="_bookmark26"/>
      <w:bookmarkStart w:id="61" w:name="_bookmark27"/>
      <w:bookmarkStart w:id="62" w:name="_bookmark28"/>
      <w:bookmarkStart w:id="63" w:name="_bookmark29"/>
      <w:bookmarkStart w:id="64" w:name="_bookmark30"/>
      <w:bookmarkStart w:id="65" w:name="_bookmark31"/>
      <w:bookmarkStart w:id="66" w:name="_bookmark32"/>
      <w:bookmarkStart w:id="67" w:name="_bookmark33"/>
      <w:bookmarkStart w:id="68" w:name="_bookmark3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008670CA">
        <w:rPr>
          <w:lang w:eastAsia="de-DE"/>
        </w:rPr>
        <w:t xml:space="preserve"> </w:t>
      </w:r>
      <w:bookmarkStart w:id="69" w:name="_Hlk21625684"/>
      <w:r w:rsidR="008670CA">
        <w:fldChar w:fldCharType="begin"/>
      </w:r>
      <w:r w:rsidR="008670CA">
        <w:instrText xml:space="preserve"> HYPERLINK "mailto:daniel.kronen@siemens.com" </w:instrText>
      </w:r>
      <w:r w:rsidR="008670CA">
        <w:fldChar w:fldCharType="separate"/>
      </w:r>
      <w:r w:rsidR="00E63454" w:rsidRPr="008670CA">
        <w:rPr>
          <w:rStyle w:val="Hyperlink"/>
        </w:rPr>
        <w:t>Daniel Kronen</w:t>
      </w:r>
      <w:r w:rsidR="008670CA">
        <w:fldChar w:fldCharType="end"/>
      </w:r>
      <w:r w:rsidR="008670CA">
        <w:t xml:space="preserve"> </w:t>
      </w:r>
      <w:r w:rsidR="0034435D">
        <w:t>and</w:t>
      </w:r>
      <w:bookmarkEnd w:id="69"/>
      <w:r w:rsidR="001A2779">
        <w:t xml:space="preserve"> </w:t>
      </w:r>
      <w:ins w:id="70" w:author="Hamm-Dueppe, Yvonne (LC CO RFC LF)" w:date="2021-02-22T21:25:00Z">
        <w:r w:rsidR="00750EA4">
          <w:fldChar w:fldCharType="begin"/>
        </w:r>
        <w:r w:rsidR="00750EA4">
          <w:instrText>HYPERLINK "mailto:yvonne.hamm-dueppe@siemens.com"</w:instrText>
        </w:r>
        <w:r w:rsidR="00750EA4">
          <w:fldChar w:fldCharType="separate"/>
        </w:r>
        <w:r w:rsidR="00750EA4">
          <w:rPr>
            <w:rStyle w:val="Hyperlink"/>
          </w:rPr>
          <w:t>Yvonne Hamm-</w:t>
        </w:r>
        <w:proofErr w:type="spellStart"/>
        <w:r w:rsidR="00750EA4">
          <w:rPr>
            <w:rStyle w:val="Hyperlink"/>
          </w:rPr>
          <w:t>Düppe</w:t>
        </w:r>
        <w:proofErr w:type="spellEnd"/>
        <w:r w:rsidR="00750EA4">
          <w:rPr>
            <w:rStyle w:val="Hyperlink"/>
          </w:rPr>
          <w:fldChar w:fldCharType="end"/>
        </w:r>
      </w:ins>
      <w:del w:id="71" w:author="Hamm-Dueppe, Yvonne (LC CO RFC LF)" w:date="2021-02-22T21:25:00Z">
        <w:r w:rsidR="00750EA4" w:rsidDel="00750EA4">
          <w:fldChar w:fldCharType="begin"/>
        </w:r>
        <w:r w:rsidR="00750EA4" w:rsidDel="00750EA4">
          <w:delInstrText xml:space="preserve"> HYPERLINK "mailto:henning.tabbert@siemens.com" </w:delInstrText>
        </w:r>
        <w:r w:rsidR="00750EA4" w:rsidDel="00750EA4">
          <w:fldChar w:fldCharType="separate"/>
        </w:r>
        <w:r w:rsidR="001A2779" w:rsidRPr="00CC0BD4" w:rsidDel="00750EA4">
          <w:rPr>
            <w:rStyle w:val="Hyperlink"/>
          </w:rPr>
          <w:delText>Henning Tabbert</w:delText>
        </w:r>
        <w:r w:rsidR="00750EA4" w:rsidDel="00750EA4">
          <w:rPr>
            <w:rStyle w:val="Hyperlink"/>
          </w:rPr>
          <w:fldChar w:fldCharType="end"/>
        </w:r>
      </w:del>
      <w:r w:rsidR="008670CA">
        <w:t>.</w:t>
      </w:r>
    </w:p>
    <w:p w14:paraId="63DD489C" w14:textId="701ED10D" w:rsidR="0032421D" w:rsidRPr="0032421D" w:rsidRDefault="0032421D" w:rsidP="0032421D">
      <w:pPr>
        <w:pStyle w:val="KeinAbsatzformat"/>
        <w:ind w:firstLine="360"/>
        <w:rPr>
          <w:lang w:val="en-US"/>
        </w:rPr>
      </w:pPr>
      <w:r w:rsidRPr="0032421D">
        <w:rPr>
          <w:rFonts w:ascii="Arial" w:hAnsi="Arial" w:cstheme="minorBidi"/>
          <w:color w:val="auto"/>
          <w:sz w:val="20"/>
          <w:szCs w:val="22"/>
          <w:lang w:val="en-US" w:eastAsia="de-DE"/>
        </w:rPr>
        <w:t>The contact for public procurement law</w:t>
      </w:r>
      <w:r>
        <w:rPr>
          <w:rFonts w:ascii="Arial" w:hAnsi="Arial" w:cstheme="minorBidi"/>
          <w:color w:val="auto"/>
          <w:sz w:val="20"/>
          <w:szCs w:val="22"/>
          <w:lang w:val="en-US" w:eastAsia="de-DE"/>
        </w:rPr>
        <w:t xml:space="preserve"> and tenders</w:t>
      </w:r>
      <w:r w:rsidRPr="0032421D">
        <w:rPr>
          <w:rFonts w:ascii="Arial" w:hAnsi="Arial" w:cstheme="minorBidi"/>
          <w:color w:val="auto"/>
          <w:sz w:val="20"/>
          <w:szCs w:val="22"/>
          <w:lang w:val="en-US" w:eastAsia="de-DE"/>
        </w:rPr>
        <w:t xml:space="preserve"> </w:t>
      </w:r>
      <w:r w:rsidR="001A2779">
        <w:rPr>
          <w:rFonts w:ascii="Arial" w:hAnsi="Arial" w:cstheme="minorBidi"/>
          <w:color w:val="auto"/>
          <w:sz w:val="20"/>
          <w:szCs w:val="22"/>
          <w:lang w:val="en-US" w:eastAsia="de-DE"/>
        </w:rPr>
        <w:t>i</w:t>
      </w:r>
      <w:r w:rsidRPr="0032421D">
        <w:rPr>
          <w:rFonts w:ascii="Arial" w:hAnsi="Arial" w:cstheme="minorBidi"/>
          <w:color w:val="auto"/>
          <w:sz w:val="20"/>
          <w:szCs w:val="22"/>
          <w:lang w:val="en-US" w:eastAsia="de-DE"/>
        </w:rPr>
        <w:t>s</w:t>
      </w:r>
      <w:r>
        <w:rPr>
          <w:lang w:val="en-US"/>
        </w:rPr>
        <w:t xml:space="preserve"> </w:t>
      </w:r>
      <w:r w:rsidR="00CB3C1C">
        <w:fldChar w:fldCharType="begin"/>
      </w:r>
      <w:r w:rsidR="00CB3C1C" w:rsidRPr="00CB3C1C">
        <w:rPr>
          <w:lang w:val="en-US"/>
          <w:rPrChange w:id="72" w:author="Zins, Ines (LC CO RFC CA)" w:date="2021-03-18T08:52:00Z">
            <w:rPr/>
          </w:rPrChange>
        </w:rPr>
        <w:instrText xml:space="preserve"> HYPERLINK "https://scd.siemens.com/luz/IdentitySearch?cn=von+falkenhausen+michael&amp;maxanz=50&amp;suchart=schnell&amp;utI=I&amp;utX=X&amp;utT=T&amp;rtH=H&amp;rtS=S&amp;rtZ=Z&amp;rtO=O&amp;rtAktiv=A" </w:instrText>
      </w:r>
      <w:r w:rsidR="00CB3C1C">
        <w:fldChar w:fldCharType="separate"/>
      </w:r>
      <w:r w:rsidRPr="001A2779">
        <w:rPr>
          <w:rStyle w:val="Hyperlink"/>
          <w:rFonts w:ascii="Arial" w:hAnsi="Arial" w:cstheme="minorBidi"/>
          <w:sz w:val="20"/>
          <w:szCs w:val="22"/>
          <w:lang w:val="en-US"/>
        </w:rPr>
        <w:t xml:space="preserve">Michael von </w:t>
      </w:r>
      <w:proofErr w:type="spellStart"/>
      <w:r w:rsidRPr="001A2779">
        <w:rPr>
          <w:rStyle w:val="Hyperlink"/>
          <w:rFonts w:ascii="Arial" w:hAnsi="Arial" w:cstheme="minorBidi"/>
          <w:sz w:val="20"/>
          <w:szCs w:val="22"/>
          <w:lang w:val="en-US"/>
        </w:rPr>
        <w:t>Falkenhausen</w:t>
      </w:r>
      <w:proofErr w:type="spellEnd"/>
      <w:r w:rsidR="00CB3C1C">
        <w:rPr>
          <w:rStyle w:val="Hyperlink"/>
          <w:rFonts w:ascii="Arial" w:hAnsi="Arial" w:cstheme="minorBidi"/>
          <w:sz w:val="20"/>
          <w:szCs w:val="22"/>
          <w:lang w:val="en-US"/>
        </w:rPr>
        <w:fldChar w:fldCharType="end"/>
      </w:r>
      <w:r w:rsidR="001A2779" w:rsidRPr="001A2779">
        <w:rPr>
          <w:rStyle w:val="Hyperlink"/>
          <w:rFonts w:ascii="Arial" w:hAnsi="Arial" w:cstheme="minorBidi"/>
          <w:color w:val="000000" w:themeColor="text1"/>
          <w:sz w:val="20"/>
          <w:szCs w:val="22"/>
          <w:u w:val="none"/>
          <w:lang w:val="en-US"/>
        </w:rPr>
        <w:t>.</w:t>
      </w:r>
    </w:p>
    <w:p w14:paraId="5A012846" w14:textId="77777777" w:rsidR="0032421D" w:rsidRPr="0032421D" w:rsidRDefault="0032421D" w:rsidP="0032421D">
      <w:pPr>
        <w:pStyle w:val="KeinAbsatzformat"/>
        <w:rPr>
          <w:lang w:val="en-US"/>
        </w:rPr>
      </w:pPr>
    </w:p>
    <w:p w14:paraId="3F33CFAA" w14:textId="702DB7F7" w:rsidR="00745A90" w:rsidRDefault="00745A90" w:rsidP="00745A90">
      <w:pPr>
        <w:pStyle w:val="HighlightboxGreyBulletpoints"/>
      </w:pPr>
      <w:bookmarkStart w:id="73" w:name="_Hlk29364568"/>
      <w:r>
        <w:t xml:space="preserve">Contact Person for individual Topics: </w:t>
      </w:r>
    </w:p>
    <w:p w14:paraId="4DAAFE0B" w14:textId="291EB5A1" w:rsidR="00745A90" w:rsidRPr="00745A90" w:rsidRDefault="001A2779" w:rsidP="00745A90">
      <w:pPr>
        <w:pStyle w:val="Listenabsatz"/>
        <w:numPr>
          <w:ilvl w:val="0"/>
          <w:numId w:val="25"/>
        </w:numPr>
        <w:rPr>
          <w:rFonts w:cs="Arial"/>
          <w:color w:val="333333"/>
        </w:rPr>
      </w:pPr>
      <w:r w:rsidRPr="006D5935">
        <w:rPr>
          <w:b/>
          <w:bCs/>
        </w:rPr>
        <w:t>P</w:t>
      </w:r>
      <w:r w:rsidR="00745A90" w:rsidRPr="006D5935">
        <w:rPr>
          <w:b/>
          <w:bCs/>
        </w:rPr>
        <w:t>ublic</w:t>
      </w:r>
      <w:r w:rsidR="00745A90" w:rsidRPr="00745A90">
        <w:rPr>
          <w:b/>
          <w:bCs/>
        </w:rPr>
        <w:t xml:space="preserve"> procurement law and tenders</w:t>
      </w:r>
      <w:r w:rsidR="00745A90">
        <w:t xml:space="preserve">: </w:t>
      </w:r>
      <w:r w:rsidR="00745A90" w:rsidRPr="00745A90">
        <w:rPr>
          <w:rFonts w:cs="Arial"/>
        </w:rPr>
        <w:t xml:space="preserve">Michael von </w:t>
      </w:r>
      <w:proofErr w:type="spellStart"/>
      <w:r w:rsidR="00745A90" w:rsidRPr="00745A90">
        <w:rPr>
          <w:rFonts w:cs="Arial"/>
        </w:rPr>
        <w:t>Falkenhausen</w:t>
      </w:r>
      <w:proofErr w:type="spellEnd"/>
      <w:r>
        <w:rPr>
          <w:rFonts w:cs="Arial"/>
        </w:rPr>
        <w:t>,</w:t>
      </w:r>
      <w:r w:rsidR="00745A90" w:rsidRPr="00745A90">
        <w:rPr>
          <w:rFonts w:cs="Arial"/>
        </w:rPr>
        <w:t xml:space="preserve"> LC SI RSS DE (</w:t>
      </w:r>
      <w:hyperlink r:id="rId86" w:history="1">
        <w:r w:rsidR="00745A90" w:rsidRPr="00745A90">
          <w:rPr>
            <w:rStyle w:val="Hyperlink"/>
            <w:rFonts w:cs="Arial"/>
          </w:rPr>
          <w:t>michael.falkenhausen@siemens.com</w:t>
        </w:r>
      </w:hyperlink>
      <w:r w:rsidR="00745A90" w:rsidRPr="00745A90">
        <w:rPr>
          <w:rStyle w:val="Hyperlink"/>
          <w:rFonts w:cs="Arial"/>
          <w:color w:val="auto"/>
        </w:rPr>
        <w:t>)</w:t>
      </w:r>
    </w:p>
    <w:p w14:paraId="4782AE44" w14:textId="58083574" w:rsidR="006D5935" w:rsidRPr="008E23F6" w:rsidRDefault="00745A90" w:rsidP="00750EA4">
      <w:pPr>
        <w:pStyle w:val="Listenabsatz"/>
        <w:numPr>
          <w:ilvl w:val="0"/>
          <w:numId w:val="25"/>
        </w:numPr>
        <w:ind w:left="709"/>
      </w:pPr>
      <w:r w:rsidRPr="006D5935">
        <w:rPr>
          <w:b/>
        </w:rPr>
        <w:lastRenderedPageBreak/>
        <w:t>Corruption</w:t>
      </w:r>
      <w:bookmarkStart w:id="74" w:name="_Hlk27403124"/>
      <w:r w:rsidRPr="006D5935">
        <w:rPr>
          <w:b/>
        </w:rPr>
        <w:t>:</w:t>
      </w:r>
      <w:ins w:id="75" w:author="Hamm-Dueppe, Yvonne (LC CO RFC LF)" w:date="2021-02-22T21:27:00Z">
        <w:r w:rsidR="00750EA4">
          <w:rPr>
            <w:b/>
          </w:rPr>
          <w:t xml:space="preserve"> </w:t>
        </w:r>
        <w:r w:rsidR="00750EA4">
          <w:rPr>
            <w:rFonts w:cs="Arial"/>
            <w:color w:val="000000"/>
          </w:rPr>
          <w:t>Christina Wolfgramm, LC CO RFC LF (</w:t>
        </w:r>
        <w:r w:rsidR="00750EA4">
          <w:fldChar w:fldCharType="begin"/>
        </w:r>
        <w:r w:rsidR="00750EA4">
          <w:instrText xml:space="preserve"> HYPERLINK "mailto:christina.wolfgramm@siemens.com" </w:instrText>
        </w:r>
        <w:r w:rsidR="00750EA4">
          <w:fldChar w:fldCharType="separate"/>
        </w:r>
        <w:r w:rsidR="00750EA4" w:rsidRPr="002C3F05">
          <w:rPr>
            <w:rStyle w:val="Hyperlink"/>
            <w:rFonts w:cs="Arial"/>
          </w:rPr>
          <w:t>christina.wolfgramm@siemens.com</w:t>
        </w:r>
        <w:r w:rsidR="00750EA4">
          <w:rPr>
            <w:rStyle w:val="Hyperlink"/>
            <w:rFonts w:cs="Arial"/>
          </w:rPr>
          <w:fldChar w:fldCharType="end"/>
        </w:r>
        <w:r w:rsidR="00750EA4">
          <w:rPr>
            <w:rFonts w:cs="Arial"/>
            <w:color w:val="000000"/>
          </w:rPr>
          <w:t xml:space="preserve">) or </w:t>
        </w:r>
        <w:r w:rsidR="00750EA4" w:rsidRPr="00750EA4">
          <w:rPr>
            <w:rFonts w:cs="Arial"/>
            <w:color w:val="000000"/>
          </w:rPr>
          <w:t>Ulrike Desimoni</w:t>
        </w:r>
      </w:ins>
      <w:del w:id="76" w:author="Hamm-Dueppe, Yvonne (LC CO RFC LF)" w:date="2021-02-22T21:27:00Z">
        <w:r w:rsidRPr="00750EA4" w:rsidDel="00750EA4">
          <w:rPr>
            <w:b/>
          </w:rPr>
          <w:delText xml:space="preserve"> </w:delText>
        </w:r>
      </w:del>
      <w:del w:id="77" w:author="Hamm-Dueppe, Yvonne (LC CO RFC LF)" w:date="2021-02-22T21:26:00Z">
        <w:r w:rsidRPr="00750EA4" w:rsidDel="00750EA4">
          <w:rPr>
            <w:rFonts w:cs="Arial"/>
            <w:color w:val="000000"/>
            <w:rPrChange w:id="78" w:author="Hamm-Dueppe, Yvonne (LC CO RFC LF)" w:date="2021-02-22T21:27:00Z">
              <w:rPr>
                <w:color w:val="000000"/>
              </w:rPr>
            </w:rPrChange>
          </w:rPr>
          <w:delText>Henning Tabbert</w:delText>
        </w:r>
      </w:del>
      <w:r w:rsidRPr="00750EA4">
        <w:rPr>
          <w:rFonts w:cs="Arial"/>
          <w:color w:val="000000"/>
          <w:rPrChange w:id="79" w:author="Hamm-Dueppe, Yvonne (LC CO RFC LF)" w:date="2021-02-22T21:27:00Z">
            <w:rPr>
              <w:color w:val="000000"/>
            </w:rPr>
          </w:rPrChange>
        </w:rPr>
        <w:t>, LC CO RFC LF (</w:t>
      </w:r>
      <w:r w:rsidR="00750EA4" w:rsidRPr="00750EA4">
        <w:fldChar w:fldCharType="begin"/>
      </w:r>
      <w:ins w:id="80" w:author="Hamm-Dueppe, Yvonne (LC CO RFC LF)" w:date="2021-02-22T21:28:00Z">
        <w:r w:rsidR="00750EA4">
          <w:instrText>HYPERLINK "mailto:ulrike.desimoni@siemens.com"</w:instrText>
        </w:r>
      </w:ins>
      <w:del w:id="81" w:author="Hamm-Dueppe, Yvonne (LC CO RFC LF)" w:date="2021-02-22T21:28:00Z">
        <w:r w:rsidR="00750EA4" w:rsidDel="00750EA4">
          <w:delInstrText xml:space="preserve"> HYPERLINK "mailto:henning.tabbert@siemens.com" </w:delInstrText>
        </w:r>
      </w:del>
      <w:r w:rsidR="00750EA4" w:rsidRPr="00750EA4">
        <w:fldChar w:fldCharType="separate"/>
      </w:r>
      <w:del w:id="82" w:author="Hamm-Dueppe, Yvonne (LC CO RFC LF)" w:date="2021-02-22T21:28:00Z">
        <w:r w:rsidRPr="00750EA4" w:rsidDel="00750EA4">
          <w:rPr>
            <w:rStyle w:val="Hyperlink"/>
            <w:rFonts w:cs="Arial"/>
          </w:rPr>
          <w:delText>henning.tabbert@siemens.com</w:delText>
        </w:r>
      </w:del>
      <w:ins w:id="83" w:author="Hamm-Dueppe, Yvonne (LC CO RFC LF)" w:date="2021-02-22T21:28:00Z">
        <w:r w:rsidR="00750EA4">
          <w:rPr>
            <w:rStyle w:val="Hyperlink"/>
            <w:rFonts w:cs="Arial"/>
          </w:rPr>
          <w:t>ulrike.desimoni@siemens.com</w:t>
        </w:r>
      </w:ins>
      <w:r w:rsidR="00750EA4" w:rsidRPr="00750EA4">
        <w:rPr>
          <w:rStyle w:val="Hyperlink"/>
          <w:rFonts w:cs="Arial"/>
        </w:rPr>
        <w:fldChar w:fldCharType="end"/>
      </w:r>
      <w:r w:rsidRPr="00750EA4">
        <w:rPr>
          <w:rFonts w:cs="Arial"/>
          <w:color w:val="000000"/>
        </w:rPr>
        <w:t>)</w:t>
      </w:r>
      <w:r w:rsidR="006D5935" w:rsidRPr="00750EA4">
        <w:rPr>
          <w:rFonts w:cs="Arial"/>
          <w:color w:val="000000"/>
        </w:rPr>
        <w:t xml:space="preserve"> or </w:t>
      </w:r>
      <w:del w:id="84" w:author="Hamm-Dueppe, Yvonne (LC CO RFC LF)" w:date="2021-02-22T21:27:00Z">
        <w:r w:rsidR="006D5935" w:rsidRPr="00750EA4" w:rsidDel="00750EA4">
          <w:rPr>
            <w:rFonts w:cs="Arial"/>
            <w:color w:val="000000"/>
            <w:rPrChange w:id="85" w:author="Hamm-Dueppe, Yvonne (LC CO RFC LF)" w:date="2021-02-22T21:27:00Z">
              <w:rPr>
                <w:color w:val="000000"/>
              </w:rPr>
            </w:rPrChange>
          </w:rPr>
          <w:delText>Christina Wolfgramm, LC CO RFC LF (</w:delText>
        </w:r>
        <w:r w:rsidR="00750EA4" w:rsidRPr="00750EA4" w:rsidDel="00750EA4">
          <w:fldChar w:fldCharType="begin"/>
        </w:r>
        <w:r w:rsidR="00750EA4" w:rsidDel="00750EA4">
          <w:delInstrText xml:space="preserve"> HYPERLINK "mailto:christina.wolfgramm@siemens.com" </w:delInstrText>
        </w:r>
        <w:r w:rsidR="00750EA4" w:rsidRPr="00750EA4" w:rsidDel="00750EA4">
          <w:fldChar w:fldCharType="separate"/>
        </w:r>
        <w:r w:rsidR="006D5935" w:rsidRPr="00750EA4" w:rsidDel="00750EA4">
          <w:rPr>
            <w:rStyle w:val="Hyperlink"/>
            <w:rFonts w:cs="Arial"/>
          </w:rPr>
          <w:delText>christina.wolfgramm@siemens.com</w:delText>
        </w:r>
        <w:r w:rsidR="00750EA4" w:rsidRPr="00750EA4" w:rsidDel="00750EA4">
          <w:rPr>
            <w:rStyle w:val="Hyperlink"/>
            <w:rFonts w:cs="Arial"/>
            <w:rPrChange w:id="86" w:author="Hamm-Dueppe, Yvonne (LC CO RFC LF)" w:date="2021-02-22T21:27:00Z">
              <w:rPr>
                <w:rStyle w:val="Hyperlink"/>
                <w:rFonts w:cs="Arial"/>
              </w:rPr>
            </w:rPrChange>
          </w:rPr>
          <w:fldChar w:fldCharType="end"/>
        </w:r>
        <w:r w:rsidR="006D5935" w:rsidRPr="00750EA4" w:rsidDel="00750EA4">
          <w:rPr>
            <w:rFonts w:cs="Arial"/>
            <w:color w:val="000000"/>
            <w:rPrChange w:id="87" w:author="Hamm-Dueppe, Yvonne (LC CO RFC LF)" w:date="2021-02-22T21:27:00Z">
              <w:rPr>
                <w:color w:val="000000"/>
              </w:rPr>
            </w:rPrChange>
          </w:rPr>
          <w:delText>)</w:delText>
        </w:r>
      </w:del>
    </w:p>
    <w:bookmarkEnd w:id="74"/>
    <w:p w14:paraId="2E4D492B" w14:textId="32C9593D" w:rsidR="00745A90" w:rsidRPr="006D5935" w:rsidRDefault="00745A90" w:rsidP="00745A90">
      <w:pPr>
        <w:pStyle w:val="Listenabsatz"/>
        <w:numPr>
          <w:ilvl w:val="0"/>
          <w:numId w:val="25"/>
        </w:numPr>
        <w:ind w:left="709"/>
      </w:pPr>
      <w:r w:rsidRPr="006D5935">
        <w:rPr>
          <w:b/>
        </w:rPr>
        <w:t>Money Laundering:</w:t>
      </w:r>
      <w:r w:rsidRPr="006D5935">
        <w:t xml:space="preserve"> </w:t>
      </w:r>
      <w:del w:id="88" w:author="Hamm-Dueppe, Yvonne (LC CO RFC LF)" w:date="2021-02-22T21:28:00Z">
        <w:r w:rsidRPr="006D5935" w:rsidDel="00750EA4">
          <w:rPr>
            <w:rFonts w:cs="Arial"/>
            <w:color w:val="000000"/>
          </w:rPr>
          <w:delText>Henning Tabbert</w:delText>
        </w:r>
      </w:del>
      <w:ins w:id="89" w:author="Hamm-Dueppe, Yvonne (LC CO RFC LF)" w:date="2021-02-22T21:28:00Z">
        <w:r w:rsidR="00750EA4">
          <w:rPr>
            <w:rFonts w:cs="Arial"/>
            <w:color w:val="000000"/>
          </w:rPr>
          <w:t xml:space="preserve">Koen </w:t>
        </w:r>
        <w:proofErr w:type="spellStart"/>
        <w:r w:rsidR="00750EA4">
          <w:rPr>
            <w:rFonts w:cs="Arial"/>
            <w:color w:val="000000"/>
          </w:rPr>
          <w:t>Miezenbeck</w:t>
        </w:r>
      </w:ins>
      <w:proofErr w:type="spellEnd"/>
      <w:r w:rsidRPr="006D5935">
        <w:rPr>
          <w:rFonts w:cs="Arial"/>
          <w:color w:val="000000"/>
        </w:rPr>
        <w:t>, LC CO RFC LF (</w:t>
      </w:r>
      <w:r w:rsidR="00750EA4">
        <w:fldChar w:fldCharType="begin"/>
      </w:r>
      <w:ins w:id="90" w:author="Hamm-Dueppe, Yvonne (LC CO RFC LF)" w:date="2021-02-22T21:30:00Z">
        <w:r w:rsidR="00750EA4">
          <w:instrText>HYPERLINK "mailto:koen.miezenbeek@siemens.com"</w:instrText>
        </w:r>
      </w:ins>
      <w:del w:id="91" w:author="Hamm-Dueppe, Yvonne (LC CO RFC LF)" w:date="2021-02-22T21:30:00Z">
        <w:r w:rsidR="00750EA4" w:rsidDel="00750EA4">
          <w:delInstrText xml:space="preserve"> HYPERLINK "mailto:henning.tabbert@siemens.com" </w:delInstrText>
        </w:r>
      </w:del>
      <w:r w:rsidR="00750EA4">
        <w:fldChar w:fldCharType="separate"/>
      </w:r>
      <w:del w:id="92" w:author="Hamm-Dueppe, Yvonne (LC CO RFC LF)" w:date="2021-02-22T21:30:00Z">
        <w:r w:rsidRPr="006D5935" w:rsidDel="00750EA4">
          <w:rPr>
            <w:rStyle w:val="Hyperlink"/>
            <w:rFonts w:cs="Arial"/>
          </w:rPr>
          <w:delText>henning.tabbert@siemens.com</w:delText>
        </w:r>
      </w:del>
      <w:ins w:id="93" w:author="Hamm-Dueppe, Yvonne (LC CO RFC LF)" w:date="2021-02-22T21:30:00Z">
        <w:r w:rsidR="00750EA4">
          <w:rPr>
            <w:rStyle w:val="Hyperlink"/>
            <w:rFonts w:cs="Arial"/>
          </w:rPr>
          <w:t>Koen.miezenbeek@siemens.com</w:t>
        </w:r>
      </w:ins>
      <w:r w:rsidR="00750EA4">
        <w:rPr>
          <w:rStyle w:val="Hyperlink"/>
          <w:rFonts w:cs="Arial"/>
        </w:rPr>
        <w:fldChar w:fldCharType="end"/>
      </w:r>
      <w:r w:rsidRPr="006D5935">
        <w:rPr>
          <w:rFonts w:cs="Arial"/>
          <w:color w:val="000000"/>
        </w:rPr>
        <w:t>) or</w:t>
      </w:r>
      <w:r w:rsidRPr="006D5935">
        <w:t xml:space="preserve"> Juergen Krais, LC CO IR AT (</w:t>
      </w:r>
      <w:hyperlink r:id="rId87" w:history="1">
        <w:r w:rsidRPr="006D5935">
          <w:rPr>
            <w:rStyle w:val="Hyperlink"/>
          </w:rPr>
          <w:t>juergen.krais@siemens.com</w:t>
        </w:r>
      </w:hyperlink>
      <w:r w:rsidRPr="006D5935">
        <w:t>).</w:t>
      </w:r>
    </w:p>
    <w:p w14:paraId="3714B5AB" w14:textId="4E1B5EAF" w:rsidR="006D5935" w:rsidRPr="006D5935" w:rsidRDefault="006D5935" w:rsidP="00745A90">
      <w:pPr>
        <w:pStyle w:val="Listenabsatz"/>
        <w:numPr>
          <w:ilvl w:val="0"/>
          <w:numId w:val="25"/>
        </w:numPr>
        <w:ind w:left="709"/>
        <w:rPr>
          <w:b/>
          <w:bCs/>
        </w:rPr>
      </w:pPr>
      <w:r w:rsidRPr="006D5935">
        <w:rPr>
          <w:b/>
          <w:bCs/>
        </w:rPr>
        <w:t xml:space="preserve">Criminal infringements: </w:t>
      </w:r>
      <w:r w:rsidRPr="006D5935">
        <w:t>Julia Wirth, LC CO IR AT (</w:t>
      </w:r>
      <w:hyperlink r:id="rId88" w:history="1">
        <w:r w:rsidRPr="006D5935">
          <w:rPr>
            <w:rStyle w:val="Hyperlink"/>
          </w:rPr>
          <w:t>julia-wirth@siemens.com</w:t>
        </w:r>
      </w:hyperlink>
      <w:r w:rsidRPr="006D5935">
        <w:t xml:space="preserve">)  </w:t>
      </w:r>
    </w:p>
    <w:p w14:paraId="49EF0A66" w14:textId="1B8ACE30" w:rsidR="001A2779" w:rsidRPr="006D5935" w:rsidRDefault="001A2779" w:rsidP="00745A90">
      <w:pPr>
        <w:pStyle w:val="Listenabsatz"/>
        <w:numPr>
          <w:ilvl w:val="0"/>
          <w:numId w:val="25"/>
        </w:numPr>
        <w:ind w:left="709"/>
      </w:pPr>
      <w:r w:rsidRPr="006D5935">
        <w:rPr>
          <w:b/>
          <w:bCs/>
        </w:rPr>
        <w:t>Human Rights:</w:t>
      </w:r>
      <w:r w:rsidRPr="006D5935">
        <w:t xml:space="preserve"> Daniel Kronen, LC CO RFC LF (</w:t>
      </w:r>
      <w:hyperlink r:id="rId89" w:history="1">
        <w:r w:rsidRPr="006D5935">
          <w:rPr>
            <w:rStyle w:val="Hyperlink"/>
          </w:rPr>
          <w:t>daniel.kronen@siemens.com</w:t>
        </w:r>
      </w:hyperlink>
      <w:r w:rsidRPr="006D5935">
        <w:t xml:space="preserve">) </w:t>
      </w:r>
    </w:p>
    <w:p w14:paraId="65FCD494" w14:textId="35779B55" w:rsidR="00745A90" w:rsidRPr="001F18E6" w:rsidRDefault="00745A90" w:rsidP="00745A90">
      <w:pPr>
        <w:pStyle w:val="Listenabsatz"/>
        <w:numPr>
          <w:ilvl w:val="0"/>
          <w:numId w:val="25"/>
        </w:numPr>
        <w:ind w:left="709"/>
        <w:rPr>
          <w:lang w:val="de-DE"/>
        </w:rPr>
      </w:pPr>
      <w:proofErr w:type="spellStart"/>
      <w:r w:rsidRPr="001F18E6">
        <w:rPr>
          <w:b/>
          <w:lang w:val="de-DE"/>
        </w:rPr>
        <w:t>Tax</w:t>
      </w:r>
      <w:proofErr w:type="spellEnd"/>
      <w:r w:rsidRPr="001F18E6">
        <w:rPr>
          <w:b/>
          <w:lang w:val="de-DE"/>
        </w:rPr>
        <w:t>:</w:t>
      </w:r>
      <w:r w:rsidRPr="001F18E6">
        <w:rPr>
          <w:lang w:val="de-DE"/>
        </w:rPr>
        <w:t xml:space="preserve"> Axel Rüttler</w:t>
      </w:r>
      <w:r w:rsidR="001A2779">
        <w:rPr>
          <w:lang w:val="de-DE"/>
        </w:rPr>
        <w:t>,</w:t>
      </w:r>
      <w:r w:rsidRPr="001F18E6">
        <w:rPr>
          <w:lang w:val="de-DE"/>
        </w:rPr>
        <w:t xml:space="preserve"> CF T 6 </w:t>
      </w:r>
      <w:r w:rsidRPr="001F18E6">
        <w:rPr>
          <w:rFonts w:cs="Arial"/>
          <w:color w:val="000000"/>
          <w:lang w:val="de-DE"/>
        </w:rPr>
        <w:t>(</w:t>
      </w:r>
      <w:r w:rsidR="00CB3C1C">
        <w:fldChar w:fldCharType="begin"/>
      </w:r>
      <w:r w:rsidR="00CB3C1C" w:rsidRPr="00CB3C1C">
        <w:rPr>
          <w:lang w:val="de-DE"/>
          <w:rPrChange w:id="94" w:author="Zins, Ines (LC CO RFC CA)" w:date="2021-03-18T08:52:00Z">
            <w:rPr/>
          </w:rPrChange>
        </w:rPr>
        <w:instrText xml:space="preserve"> HYPERLINK "mailto:axel.ruettler@siemens.com" </w:instrText>
      </w:r>
      <w:r w:rsidR="00CB3C1C">
        <w:fldChar w:fldCharType="separate"/>
      </w:r>
      <w:r w:rsidRPr="001F18E6">
        <w:rPr>
          <w:rStyle w:val="Hyperlink"/>
          <w:rFonts w:cs="Times New Roman"/>
          <w:color w:val="0000FF"/>
          <w:szCs w:val="20"/>
          <w:lang w:val="de-DE"/>
        </w:rPr>
        <w:t>axel.ruettler@siemens.com</w:t>
      </w:r>
      <w:r w:rsidR="00CB3C1C">
        <w:rPr>
          <w:rStyle w:val="Hyperlink"/>
          <w:rFonts w:cs="Times New Roman"/>
          <w:color w:val="0000FF"/>
          <w:szCs w:val="20"/>
          <w:lang w:val="de-DE"/>
        </w:rPr>
        <w:fldChar w:fldCharType="end"/>
      </w:r>
      <w:r w:rsidRPr="001F18E6">
        <w:rPr>
          <w:rFonts w:cs="Arial"/>
          <w:color w:val="000000"/>
          <w:lang w:val="de-DE"/>
        </w:rPr>
        <w:t>)</w:t>
      </w:r>
    </w:p>
    <w:p w14:paraId="2F74296D" w14:textId="77777777" w:rsidR="00745A90" w:rsidRPr="001F18E6" w:rsidRDefault="00745A90" w:rsidP="00745A90">
      <w:pPr>
        <w:pStyle w:val="Listenabsatz"/>
        <w:numPr>
          <w:ilvl w:val="0"/>
          <w:numId w:val="25"/>
        </w:numPr>
        <w:autoSpaceDE w:val="0"/>
        <w:autoSpaceDN w:val="0"/>
        <w:spacing w:line="276" w:lineRule="auto"/>
        <w:ind w:left="709"/>
        <w:rPr>
          <w:color w:val="000000"/>
          <w:lang w:eastAsia="de-DE"/>
        </w:rPr>
      </w:pPr>
      <w:r w:rsidRPr="001F18E6">
        <w:rPr>
          <w:b/>
          <w:color w:val="000000"/>
        </w:rPr>
        <w:t>Social Security:</w:t>
      </w:r>
      <w:r w:rsidRPr="001F18E6">
        <w:rPr>
          <w:color w:val="000000"/>
        </w:rPr>
        <w:t xml:space="preserve"> Peter </w:t>
      </w:r>
      <w:proofErr w:type="spellStart"/>
      <w:r w:rsidRPr="001F18E6">
        <w:rPr>
          <w:color w:val="000000"/>
        </w:rPr>
        <w:t>Schiessl</w:t>
      </w:r>
      <w:proofErr w:type="spellEnd"/>
      <w:r w:rsidRPr="001F18E6">
        <w:rPr>
          <w:color w:val="000000"/>
        </w:rPr>
        <w:t>, HR IE LLC LS (</w:t>
      </w:r>
      <w:hyperlink r:id="rId90" w:history="1">
        <w:r w:rsidRPr="001F18E6">
          <w:rPr>
            <w:rStyle w:val="Hyperlink"/>
          </w:rPr>
          <w:t>peterschiessl@siemens.com</w:t>
        </w:r>
      </w:hyperlink>
      <w:r w:rsidRPr="001F18E6">
        <w:rPr>
          <w:color w:val="000000"/>
        </w:rPr>
        <w:t>)</w:t>
      </w:r>
    </w:p>
    <w:p w14:paraId="16661783" w14:textId="77777777" w:rsidR="00745A90" w:rsidRPr="001F18E6" w:rsidRDefault="00745A90" w:rsidP="00745A90">
      <w:pPr>
        <w:pStyle w:val="Listenabsatz"/>
        <w:numPr>
          <w:ilvl w:val="0"/>
          <w:numId w:val="25"/>
        </w:numPr>
        <w:ind w:left="709"/>
        <w:rPr>
          <w:color w:val="000000"/>
        </w:rPr>
      </w:pPr>
      <w:r w:rsidRPr="001F18E6">
        <w:rPr>
          <w:b/>
          <w:color w:val="000000"/>
        </w:rPr>
        <w:t>Income tax:</w:t>
      </w:r>
      <w:r w:rsidRPr="001F18E6">
        <w:rPr>
          <w:color w:val="000000"/>
        </w:rPr>
        <w:t xml:space="preserve"> Frank Bub, CF T 6 5 (</w:t>
      </w:r>
      <w:hyperlink r:id="rId91" w:history="1">
        <w:r w:rsidRPr="001F18E6">
          <w:rPr>
            <w:rStyle w:val="Hyperlink"/>
          </w:rPr>
          <w:t>frank.bub@siemens.com</w:t>
        </w:r>
      </w:hyperlink>
      <w:r w:rsidRPr="001F18E6">
        <w:rPr>
          <w:color w:val="000000"/>
        </w:rPr>
        <w:t>)</w:t>
      </w:r>
    </w:p>
    <w:p w14:paraId="65A0B90E" w14:textId="1F0179AC" w:rsidR="00745A90" w:rsidRPr="001F18E6" w:rsidRDefault="00745A90" w:rsidP="00745A90">
      <w:pPr>
        <w:pStyle w:val="Listenabsatz"/>
        <w:numPr>
          <w:ilvl w:val="0"/>
          <w:numId w:val="25"/>
        </w:numPr>
        <w:autoSpaceDE w:val="0"/>
        <w:autoSpaceDN w:val="0"/>
        <w:spacing w:line="276" w:lineRule="auto"/>
        <w:ind w:left="709"/>
        <w:rPr>
          <w:rFonts w:cs="Arial"/>
          <w:color w:val="000000"/>
        </w:rPr>
      </w:pPr>
      <w:r w:rsidRPr="001F18E6">
        <w:rPr>
          <w:b/>
          <w:bCs/>
        </w:rPr>
        <w:t>Breaches of environmental law:</w:t>
      </w:r>
      <w:r w:rsidRPr="001F18E6">
        <w:t xml:space="preserve"> </w:t>
      </w:r>
      <w:r w:rsidRPr="001F18E6">
        <w:rPr>
          <w:color w:val="000000"/>
        </w:rPr>
        <w:t>Ronald Neuhaus, HR EHS EP IE (</w:t>
      </w:r>
      <w:hyperlink r:id="rId92" w:history="1">
        <w:r w:rsidRPr="001F18E6">
          <w:rPr>
            <w:rStyle w:val="Hyperlink"/>
          </w:rPr>
          <w:t>ronald.neuhaus@siemens.com</w:t>
        </w:r>
      </w:hyperlink>
      <w:r w:rsidRPr="001F18E6">
        <w:rPr>
          <w:color w:val="000000"/>
        </w:rPr>
        <w:t xml:space="preserve">)  </w:t>
      </w:r>
    </w:p>
    <w:p w14:paraId="61E83E54" w14:textId="77777777" w:rsidR="00745A90" w:rsidRPr="001F18E6" w:rsidRDefault="00745A90" w:rsidP="00745A90">
      <w:pPr>
        <w:pStyle w:val="Listenabsatz"/>
        <w:numPr>
          <w:ilvl w:val="0"/>
          <w:numId w:val="25"/>
        </w:numPr>
        <w:ind w:left="709"/>
        <w:rPr>
          <w:rFonts w:ascii="Calibri" w:hAnsi="Calibri" w:cs="Calibri"/>
        </w:rPr>
      </w:pPr>
      <w:r w:rsidRPr="001F18E6">
        <w:rPr>
          <w:b/>
        </w:rPr>
        <w:t>Breaches of social law:</w:t>
      </w:r>
      <w:r w:rsidRPr="001F18E6">
        <w:t xml:space="preserve"> </w:t>
      </w:r>
      <w:r w:rsidRPr="001F18E6">
        <w:rPr>
          <w:color w:val="000000"/>
        </w:rPr>
        <w:t xml:space="preserve">Peter </w:t>
      </w:r>
      <w:proofErr w:type="spellStart"/>
      <w:r w:rsidRPr="001F18E6">
        <w:rPr>
          <w:color w:val="000000"/>
        </w:rPr>
        <w:t>Schiessl</w:t>
      </w:r>
      <w:proofErr w:type="spellEnd"/>
      <w:r w:rsidRPr="001F18E6">
        <w:rPr>
          <w:color w:val="000000"/>
        </w:rPr>
        <w:t>, HR IE LLC PDE (</w:t>
      </w:r>
      <w:hyperlink r:id="rId93" w:history="1">
        <w:r w:rsidRPr="001F18E6">
          <w:rPr>
            <w:rStyle w:val="Hyperlink"/>
          </w:rPr>
          <w:t>peterschiessl@siemens.com</w:t>
        </w:r>
      </w:hyperlink>
      <w:r w:rsidRPr="001F18E6">
        <w:rPr>
          <w:color w:val="000000"/>
        </w:rPr>
        <w:t>)</w:t>
      </w:r>
    </w:p>
    <w:bookmarkEnd w:id="73"/>
    <w:p w14:paraId="25ABFA1A" w14:textId="77777777" w:rsidR="00745A90" w:rsidRPr="001F18E6" w:rsidRDefault="00745A90" w:rsidP="00745A90">
      <w:pPr>
        <w:pStyle w:val="Listenabsatz"/>
        <w:numPr>
          <w:ilvl w:val="0"/>
          <w:numId w:val="25"/>
        </w:numPr>
        <w:ind w:left="709"/>
      </w:pPr>
      <w:r w:rsidRPr="001F18E6">
        <w:rPr>
          <w:b/>
        </w:rPr>
        <w:t>Breaches of labor law:</w:t>
      </w:r>
      <w:r w:rsidRPr="001F18E6">
        <w:t xml:space="preserve"> </w:t>
      </w:r>
      <w:bookmarkStart w:id="95" w:name="_Hlk27403164"/>
      <w:r w:rsidRPr="001F18E6">
        <w:t>Sigrid Mai, HR IE LLC LL&amp;M&amp;A (</w:t>
      </w:r>
      <w:hyperlink r:id="rId94" w:history="1">
        <w:r w:rsidRPr="001F18E6">
          <w:rPr>
            <w:rStyle w:val="Hyperlink"/>
          </w:rPr>
          <w:t>sigrid.mai@siemens.com</w:t>
        </w:r>
      </w:hyperlink>
      <w:r w:rsidRPr="001F18E6">
        <w:t xml:space="preserve">)  </w:t>
      </w:r>
    </w:p>
    <w:bookmarkEnd w:id="95"/>
    <w:p w14:paraId="51A68C43" w14:textId="6F5C70FE" w:rsidR="00745A90" w:rsidRPr="001F18E6" w:rsidRDefault="00745A90" w:rsidP="00745A90">
      <w:pPr>
        <w:pStyle w:val="Listenabsatz"/>
        <w:numPr>
          <w:ilvl w:val="0"/>
          <w:numId w:val="25"/>
        </w:numPr>
        <w:ind w:left="709"/>
        <w:rPr>
          <w:color w:val="000000"/>
          <w:lang w:eastAsia="de-DE"/>
        </w:rPr>
      </w:pPr>
      <w:r w:rsidRPr="001F18E6">
        <w:rPr>
          <w:rFonts w:cs="Arial"/>
          <w:b/>
          <w:color w:val="000000"/>
        </w:rPr>
        <w:t>Agreements distorting competition</w:t>
      </w:r>
      <w:bookmarkStart w:id="96" w:name="_Hlk27403177"/>
      <w:r w:rsidRPr="001F18E6">
        <w:rPr>
          <w:rFonts w:cs="Arial"/>
          <w:b/>
          <w:color w:val="000000"/>
        </w:rPr>
        <w:t xml:space="preserve">: </w:t>
      </w:r>
      <w:r w:rsidRPr="001F18E6">
        <w:rPr>
          <w:rFonts w:cs="Arial"/>
          <w:bCs/>
          <w:color w:val="000000"/>
        </w:rPr>
        <w:t>Anette Kraus, LC CO IR (</w:t>
      </w:r>
      <w:hyperlink r:id="rId95" w:history="1">
        <w:r w:rsidRPr="001F18E6">
          <w:rPr>
            <w:rStyle w:val="Hyperlink"/>
            <w:rFonts w:cs="Arial"/>
            <w:bCs/>
          </w:rPr>
          <w:t>annette.kraus@siemens.com</w:t>
        </w:r>
      </w:hyperlink>
      <w:r w:rsidRPr="001F18E6">
        <w:rPr>
          <w:rFonts w:cs="Arial"/>
          <w:bCs/>
          <w:color w:val="000000"/>
        </w:rPr>
        <w:t>) or Georg Boettcher</w:t>
      </w:r>
      <w:r w:rsidR="001A2779">
        <w:rPr>
          <w:rFonts w:cs="Arial"/>
          <w:bCs/>
          <w:color w:val="000000"/>
        </w:rPr>
        <w:t>,</w:t>
      </w:r>
      <w:r w:rsidRPr="001F18E6">
        <w:rPr>
          <w:rFonts w:cs="Arial"/>
          <w:bCs/>
          <w:color w:val="000000"/>
        </w:rPr>
        <w:t xml:space="preserve"> </w:t>
      </w:r>
      <w:r w:rsidRPr="001F18E6">
        <w:rPr>
          <w:rFonts w:cs="Arial"/>
        </w:rPr>
        <w:t>LC M&amp;A CMP</w:t>
      </w:r>
      <w:r w:rsidRPr="001F18E6">
        <w:rPr>
          <w:rFonts w:cs="Arial"/>
          <w:color w:val="000000"/>
        </w:rPr>
        <w:t xml:space="preserve"> (</w:t>
      </w:r>
      <w:hyperlink r:id="rId96" w:history="1">
        <w:r w:rsidRPr="001F18E6">
          <w:rPr>
            <w:rStyle w:val="Hyperlink"/>
            <w:rFonts w:cs="Arial"/>
          </w:rPr>
          <w:t>georg.boettcher@siemens.com</w:t>
        </w:r>
      </w:hyperlink>
      <w:r w:rsidRPr="001F18E6">
        <w:rPr>
          <w:rFonts w:cs="Arial"/>
          <w:color w:val="000000"/>
        </w:rPr>
        <w:t xml:space="preserve">) </w:t>
      </w:r>
      <w:bookmarkEnd w:id="96"/>
    </w:p>
    <w:p w14:paraId="7D5FD7DA" w14:textId="35E6577A" w:rsidR="00745A90" w:rsidRPr="007C53F9" w:rsidRDefault="00745A90" w:rsidP="00745A90">
      <w:pPr>
        <w:pStyle w:val="Listenabsatz"/>
        <w:numPr>
          <w:ilvl w:val="0"/>
          <w:numId w:val="25"/>
        </w:numPr>
        <w:ind w:left="709"/>
        <w:rPr>
          <w:color w:val="000000"/>
          <w:lang w:val="fr-FR" w:eastAsia="de-DE"/>
        </w:rPr>
      </w:pPr>
      <w:r w:rsidRPr="007C53F9">
        <w:rPr>
          <w:rFonts w:cs="Arial"/>
          <w:b/>
          <w:color w:val="000000"/>
          <w:lang w:val="fr-FR" w:eastAsia="de-DE"/>
        </w:rPr>
        <w:t xml:space="preserve">Grave </w:t>
      </w:r>
      <w:proofErr w:type="spellStart"/>
      <w:r w:rsidRPr="007C53F9">
        <w:rPr>
          <w:rFonts w:cs="Arial"/>
          <w:b/>
          <w:color w:val="000000"/>
          <w:lang w:val="fr-FR" w:eastAsia="de-DE"/>
        </w:rPr>
        <w:t>professional</w:t>
      </w:r>
      <w:proofErr w:type="spellEnd"/>
      <w:r w:rsidRPr="007C53F9">
        <w:rPr>
          <w:rFonts w:cs="Arial"/>
          <w:b/>
          <w:color w:val="000000"/>
          <w:lang w:val="fr-FR" w:eastAsia="de-DE"/>
        </w:rPr>
        <w:t xml:space="preserve"> </w:t>
      </w:r>
      <w:proofErr w:type="spellStart"/>
      <w:proofErr w:type="gramStart"/>
      <w:r w:rsidRPr="007C53F9">
        <w:rPr>
          <w:rFonts w:cs="Arial"/>
          <w:b/>
          <w:color w:val="000000"/>
          <w:lang w:val="fr-FR" w:eastAsia="de-DE"/>
        </w:rPr>
        <w:t>misconduct</w:t>
      </w:r>
      <w:proofErr w:type="spellEnd"/>
      <w:r w:rsidRPr="007C53F9">
        <w:rPr>
          <w:rFonts w:cs="Arial"/>
          <w:b/>
          <w:color w:val="000000"/>
          <w:lang w:val="fr-FR" w:eastAsia="de-DE"/>
        </w:rPr>
        <w:t>:</w:t>
      </w:r>
      <w:proofErr w:type="gramEnd"/>
      <w:r w:rsidRPr="007C53F9">
        <w:rPr>
          <w:rFonts w:cs="Arial"/>
          <w:color w:val="000000"/>
          <w:lang w:val="fr-FR" w:eastAsia="de-DE"/>
        </w:rPr>
        <w:t xml:space="preserve"> </w:t>
      </w:r>
      <w:r w:rsidRPr="007C53F9">
        <w:rPr>
          <w:rFonts w:cs="Arial"/>
          <w:lang w:val="fr-FR"/>
        </w:rPr>
        <w:t xml:space="preserve">Michael von </w:t>
      </w:r>
      <w:proofErr w:type="spellStart"/>
      <w:r w:rsidRPr="007C53F9">
        <w:rPr>
          <w:rFonts w:cs="Arial"/>
          <w:lang w:val="fr-FR"/>
        </w:rPr>
        <w:t>Falkenhausen</w:t>
      </w:r>
      <w:proofErr w:type="spellEnd"/>
      <w:r w:rsidRPr="007C53F9">
        <w:rPr>
          <w:rFonts w:cs="Arial"/>
          <w:lang w:val="fr-FR"/>
        </w:rPr>
        <w:t xml:space="preserve"> LC SI RSS DE</w:t>
      </w:r>
      <w:r w:rsidR="006D5935">
        <w:rPr>
          <w:rFonts w:cs="Arial"/>
          <w:lang w:val="fr-FR"/>
        </w:rPr>
        <w:t>,</w:t>
      </w:r>
      <w:r w:rsidRPr="007C53F9">
        <w:rPr>
          <w:rFonts w:cs="Arial"/>
          <w:lang w:val="fr-FR"/>
        </w:rPr>
        <w:t xml:space="preserve"> (</w:t>
      </w:r>
      <w:r w:rsidR="00CB3C1C">
        <w:fldChar w:fldCharType="begin"/>
      </w:r>
      <w:r w:rsidR="00CB3C1C" w:rsidRPr="00CB3C1C">
        <w:rPr>
          <w:lang w:val="fr-FR"/>
          <w:rPrChange w:id="97" w:author="Zins, Ines (LC CO RFC CA)" w:date="2021-03-18T08:51:00Z">
            <w:rPr/>
          </w:rPrChange>
        </w:rPr>
        <w:instrText xml:space="preserve"> HYPERLINK "mailto:michael.falkenhausen@siemens.com" </w:instrText>
      </w:r>
      <w:r w:rsidR="00CB3C1C">
        <w:fldChar w:fldCharType="separate"/>
      </w:r>
      <w:r w:rsidRPr="007C53F9">
        <w:rPr>
          <w:rStyle w:val="Hyperlink"/>
          <w:rFonts w:cs="Arial"/>
          <w:lang w:val="fr-FR"/>
        </w:rPr>
        <w:t>michael.falkenhausen@siemens.com</w:t>
      </w:r>
      <w:r w:rsidR="00CB3C1C">
        <w:rPr>
          <w:rStyle w:val="Hyperlink"/>
          <w:rFonts w:cs="Arial"/>
          <w:lang w:val="fr-FR"/>
        </w:rPr>
        <w:fldChar w:fldCharType="end"/>
      </w:r>
      <w:r w:rsidRPr="007C53F9">
        <w:rPr>
          <w:rStyle w:val="Hyperlink"/>
          <w:rFonts w:cs="Arial"/>
          <w:color w:val="auto"/>
          <w:lang w:val="fr-FR"/>
        </w:rPr>
        <w:t>)</w:t>
      </w:r>
      <w:r w:rsidRPr="007C53F9">
        <w:rPr>
          <w:color w:val="000000"/>
          <w:lang w:val="fr-FR"/>
        </w:rPr>
        <w:t xml:space="preserve"> </w:t>
      </w:r>
    </w:p>
    <w:p w14:paraId="60E8CD84" w14:textId="5C959C97" w:rsidR="00745A90" w:rsidRPr="001F18E6" w:rsidRDefault="00745A90" w:rsidP="00745A90">
      <w:pPr>
        <w:pStyle w:val="Listenabsatz"/>
        <w:numPr>
          <w:ilvl w:val="0"/>
          <w:numId w:val="25"/>
        </w:numPr>
        <w:ind w:left="709"/>
        <w:rPr>
          <w:color w:val="000000"/>
          <w:lang w:eastAsia="de-DE"/>
        </w:rPr>
      </w:pPr>
      <w:r w:rsidRPr="001F18E6">
        <w:rPr>
          <w:rFonts w:cs="Arial"/>
          <w:b/>
          <w:color w:val="000000"/>
          <w:lang w:eastAsia="de-DE"/>
        </w:rPr>
        <w:t>Early termination, damages or other comparable sanctions of public contracts</w:t>
      </w:r>
      <w:r w:rsidRPr="001F18E6">
        <w:rPr>
          <w:color w:val="000000"/>
        </w:rPr>
        <w:t xml:space="preserve">: </w:t>
      </w:r>
      <w:bookmarkStart w:id="98" w:name="_Hlk27403214"/>
      <w:r w:rsidRPr="001F18E6">
        <w:rPr>
          <w:color w:val="000000"/>
        </w:rPr>
        <w:t>Susanne Gropp-Stadler LC C LIT (</w:t>
      </w:r>
      <w:hyperlink r:id="rId97" w:history="1">
        <w:r w:rsidR="001A2779" w:rsidRPr="002C3F05">
          <w:rPr>
            <w:rStyle w:val="Hyperlink"/>
          </w:rPr>
          <w:t>susanne.gropp-stadler@siemens.com</w:t>
        </w:r>
      </w:hyperlink>
      <w:r w:rsidRPr="001F18E6">
        <w:rPr>
          <w:color w:val="000000"/>
        </w:rPr>
        <w:t xml:space="preserve">) </w:t>
      </w:r>
    </w:p>
    <w:bookmarkEnd w:id="98"/>
    <w:p w14:paraId="5E211C97" w14:textId="77777777" w:rsidR="00745A90" w:rsidRPr="001F18E6" w:rsidRDefault="00745A90" w:rsidP="00745A90">
      <w:pPr>
        <w:pStyle w:val="Listenabsatz"/>
        <w:numPr>
          <w:ilvl w:val="0"/>
          <w:numId w:val="25"/>
        </w:numPr>
        <w:ind w:left="709"/>
        <w:rPr>
          <w:color w:val="000000"/>
          <w:lang w:val="de-DE" w:eastAsia="de-DE"/>
        </w:rPr>
      </w:pPr>
      <w:proofErr w:type="spellStart"/>
      <w:r w:rsidRPr="0099611A">
        <w:rPr>
          <w:rFonts w:cs="Arial"/>
          <w:b/>
          <w:color w:val="000000"/>
          <w:lang w:val="de-DE" w:eastAsia="de-DE"/>
        </w:rPr>
        <w:t>Misinterpretation</w:t>
      </w:r>
      <w:proofErr w:type="spellEnd"/>
      <w:r w:rsidRPr="0099611A">
        <w:rPr>
          <w:rFonts w:cs="Arial"/>
          <w:b/>
          <w:color w:val="000000"/>
          <w:lang w:val="de-DE" w:eastAsia="de-DE"/>
        </w:rPr>
        <w:t xml:space="preserve">, </w:t>
      </w:r>
      <w:proofErr w:type="spellStart"/>
      <w:r w:rsidRPr="0099611A">
        <w:rPr>
          <w:rFonts w:cs="Arial"/>
          <w:b/>
          <w:color w:val="000000"/>
          <w:lang w:val="de-DE" w:eastAsia="de-DE"/>
        </w:rPr>
        <w:t>withholding</w:t>
      </w:r>
      <w:proofErr w:type="spellEnd"/>
      <w:r w:rsidRPr="0099611A">
        <w:rPr>
          <w:rFonts w:cs="Arial"/>
          <w:b/>
          <w:color w:val="000000"/>
          <w:lang w:val="de-DE" w:eastAsia="de-DE"/>
        </w:rPr>
        <w:t xml:space="preserve"> </w:t>
      </w:r>
      <w:proofErr w:type="spellStart"/>
      <w:r w:rsidRPr="0099611A">
        <w:rPr>
          <w:rFonts w:cs="Arial"/>
          <w:b/>
          <w:color w:val="000000"/>
          <w:lang w:val="de-DE" w:eastAsia="de-DE"/>
        </w:rPr>
        <w:t>information</w:t>
      </w:r>
      <w:proofErr w:type="spellEnd"/>
      <w:r w:rsidRPr="001F18E6">
        <w:rPr>
          <w:rFonts w:cs="Arial"/>
          <w:color w:val="000000"/>
          <w:lang w:val="de-DE" w:eastAsia="de-DE"/>
        </w:rPr>
        <w:t>:</w:t>
      </w:r>
      <w:r w:rsidRPr="001F18E6">
        <w:rPr>
          <w:rFonts w:cs="Arial"/>
          <w:b/>
          <w:i/>
          <w:sz w:val="16"/>
          <w:szCs w:val="16"/>
          <w:lang w:val="de-DE" w:eastAsia="de-DE"/>
        </w:rPr>
        <w:t xml:space="preserve"> </w:t>
      </w:r>
      <w:r w:rsidRPr="001F18E6">
        <w:rPr>
          <w:rFonts w:cs="Arial"/>
          <w:lang w:val="de-DE"/>
        </w:rPr>
        <w:t>Michael von Falkenhausen LC SI RSS DE (</w:t>
      </w:r>
      <w:hyperlink r:id="rId98" w:history="1">
        <w:r w:rsidRPr="001F18E6">
          <w:rPr>
            <w:rStyle w:val="Hyperlink"/>
            <w:rFonts w:cs="Arial"/>
            <w:lang w:val="de-DE"/>
          </w:rPr>
          <w:t>michael.falkenhausen@siemens.com</w:t>
        </w:r>
      </w:hyperlink>
      <w:r w:rsidRPr="001F18E6">
        <w:rPr>
          <w:rStyle w:val="Hyperlink"/>
          <w:rFonts w:cs="Arial"/>
          <w:color w:val="auto"/>
          <w:lang w:val="de-DE"/>
        </w:rPr>
        <w:t>)</w:t>
      </w:r>
      <w:r w:rsidRPr="001F18E6">
        <w:rPr>
          <w:color w:val="000000"/>
          <w:lang w:val="de-DE"/>
        </w:rPr>
        <w:t xml:space="preserve"> </w:t>
      </w:r>
    </w:p>
    <w:p w14:paraId="32E81804" w14:textId="77777777" w:rsidR="00745A90" w:rsidRPr="00745A90" w:rsidRDefault="00745A90" w:rsidP="00745A90">
      <w:pPr>
        <w:pStyle w:val="KeinAbsatzformat"/>
      </w:pPr>
    </w:p>
    <w:sectPr w:rsidR="00745A90" w:rsidRPr="00745A90" w:rsidSect="00C16D09">
      <w:headerReference w:type="even" r:id="rId99"/>
      <w:headerReference w:type="default" r:id="rId100"/>
      <w:footerReference w:type="even" r:id="rId101"/>
      <w:footerReference w:type="default" r:id="rId102"/>
      <w:headerReference w:type="first" r:id="rId103"/>
      <w:footerReference w:type="first" r:id="rId104"/>
      <w:pgSz w:w="12240" w:h="15840" w:code="1"/>
      <w:pgMar w:top="1871" w:right="1021" w:bottom="1474" w:left="1134" w:header="2" w:footer="22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Zins, Ines (LC CO RFC CA)" w:date="2021-03-18T08:52:00Z" w:initials="ZI(CRC">
    <w:p w14:paraId="62947D3B" w14:textId="13443516" w:rsidR="00CB3C1C" w:rsidRDefault="00CB3C1C">
      <w:pPr>
        <w:pStyle w:val="Kommentartext"/>
      </w:pPr>
      <w:r>
        <w:rPr>
          <w:rStyle w:val="Kommentarzeichen"/>
        </w:rPr>
        <w:annotationRef/>
      </w:r>
      <w:r>
        <w:t>Find it Link broken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947D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9343" w16cex:dateUtc="2021-03-18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947D3B" w16cid:durableId="23FD9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EDACE" w14:textId="77777777" w:rsidR="00B16201" w:rsidRDefault="00B16201">
      <w:pPr>
        <w:spacing w:after="0" w:line="240" w:lineRule="auto"/>
      </w:pPr>
      <w:r>
        <w:separator/>
      </w:r>
    </w:p>
  </w:endnote>
  <w:endnote w:type="continuationSeparator" w:id="0">
    <w:p w14:paraId="59D2D22A" w14:textId="77777777" w:rsidR="00B16201" w:rsidRDefault="00B1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 Sans">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2B541" w14:textId="77777777" w:rsidR="003702B5" w:rsidRDefault="003702B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D0EA8" w14:textId="77777777" w:rsidR="00C16D09" w:rsidRDefault="00541D90">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5F130" w14:textId="77777777" w:rsidR="003702B5" w:rsidRDefault="003702B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6562B" w14:textId="77777777" w:rsidR="00B16201" w:rsidRDefault="00B16201">
      <w:pPr>
        <w:spacing w:after="0" w:line="240" w:lineRule="auto"/>
      </w:pPr>
      <w:r>
        <w:separator/>
      </w:r>
    </w:p>
  </w:footnote>
  <w:footnote w:type="continuationSeparator" w:id="0">
    <w:p w14:paraId="6FA33A58" w14:textId="77777777" w:rsidR="00B16201" w:rsidRDefault="00B16201">
      <w:pPr>
        <w:spacing w:after="0" w:line="240" w:lineRule="auto"/>
      </w:pPr>
      <w:r>
        <w:continuationSeparator/>
      </w:r>
    </w:p>
  </w:footnote>
  <w:footnote w:id="1">
    <w:p w14:paraId="729D0EAB" w14:textId="77777777" w:rsidR="00C20D7A" w:rsidRPr="00C20D7A" w:rsidRDefault="00C20D7A" w:rsidP="00C20D7A">
      <w:r>
        <w:rPr>
          <w:rStyle w:val="Funotenzeichen"/>
        </w:rPr>
        <w:footnoteRef/>
      </w:r>
      <w:r>
        <w:t xml:space="preserve"> </w:t>
      </w:r>
      <w:r>
        <w:rPr>
          <w:rFonts w:eastAsia="Times New Roman" w:cs="Arial"/>
          <w:color w:val="333333"/>
        </w:rPr>
        <w:t xml:space="preserve">The Compliance Organization can advise on compliance related topics (mandate as per </w:t>
      </w:r>
      <w:hyperlink r:id="rId1" w:history="1">
        <w:r>
          <w:rPr>
            <w:rStyle w:val="Hyperlink"/>
            <w:rFonts w:eastAsia="Times New Roman" w:cs="Arial"/>
          </w:rPr>
          <w:t>SC226</w:t>
        </w:r>
      </w:hyperlink>
      <w:r>
        <w:rPr>
          <w:rFonts w:eastAsia="Times New Roman" w:cs="Arial"/>
          <w:color w:val="333333"/>
        </w:rPr>
        <w:t xml:space="preserve">). For non-compliance questions, the business team should consult with applicable experts e.g. the local Environment, Health and Safety Officers or locally responsible department for labor law related issues (HR or Legal). </w:t>
      </w:r>
    </w:p>
  </w:footnote>
  <w:footnote w:id="2">
    <w:p w14:paraId="729D0EAC" w14:textId="77777777" w:rsidR="00765228" w:rsidRPr="00C20D7A" w:rsidRDefault="00765228" w:rsidP="00765228">
      <w:r>
        <w:rPr>
          <w:rStyle w:val="Funotenzeichen"/>
        </w:rPr>
        <w:footnoteRef/>
      </w:r>
      <w:r>
        <w:t xml:space="preserve"> </w:t>
      </w:r>
      <w:r>
        <w:rPr>
          <w:rFonts w:eastAsia="Times New Roman" w:cs="Arial"/>
          <w:color w:val="333333"/>
        </w:rPr>
        <w:t xml:space="preserve">The Compliance Organization can advise on compliance related topics (mandate as per </w:t>
      </w:r>
      <w:hyperlink r:id="rId2" w:history="1">
        <w:r>
          <w:rPr>
            <w:rStyle w:val="Hyperlink"/>
            <w:rFonts w:eastAsia="Times New Roman" w:cs="Arial"/>
          </w:rPr>
          <w:t>SC226</w:t>
        </w:r>
      </w:hyperlink>
      <w:r>
        <w:rPr>
          <w:rFonts w:eastAsia="Times New Roman" w:cs="Arial"/>
          <w:color w:val="333333"/>
        </w:rPr>
        <w:t xml:space="preserve">). For non-compliance questions, the business team should consult with applicable experts e.g. the local Environment, Health and Safety Officers or locally responsible department for labor law related issues (HR or Legal).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AC1C9" w14:textId="77777777" w:rsidR="003702B5" w:rsidRDefault="003702B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C16D09" w14:paraId="729D0EA1" w14:textId="77777777" w:rsidTr="00C16D09">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729D0E9D" w14:textId="77777777" w:rsidR="00C16D09" w:rsidRDefault="00541D90">
          <w:pPr>
            <w:pStyle w:val="Kopfzeile"/>
            <w:ind w:left="-426"/>
          </w:pPr>
          <w:r>
            <w:t>z</w:t>
          </w:r>
        </w:p>
      </w:tc>
      <w:tc>
        <w:tcPr>
          <w:tcW w:w="624" w:type="dxa"/>
        </w:tcPr>
        <w:p w14:paraId="729D0E9E" w14:textId="77777777" w:rsidR="00C16D09" w:rsidRDefault="00C16D09">
          <w:pPr>
            <w:pStyle w:val="Kopfzeile"/>
            <w:ind w:left="-641"/>
          </w:pPr>
        </w:p>
      </w:tc>
      <w:tc>
        <w:tcPr>
          <w:tcW w:w="9752" w:type="dxa"/>
        </w:tcPr>
        <w:p w14:paraId="729D0E9F" w14:textId="77777777" w:rsidR="00C16D09" w:rsidRDefault="00C16D09">
          <w:pPr>
            <w:pStyle w:val="Kopfzeile"/>
          </w:pPr>
        </w:p>
      </w:tc>
      <w:tc>
        <w:tcPr>
          <w:tcW w:w="1173" w:type="dxa"/>
        </w:tcPr>
        <w:p w14:paraId="729D0EA0" w14:textId="77777777" w:rsidR="00C16D09" w:rsidRDefault="00C16D09">
          <w:pPr>
            <w:pStyle w:val="Kopfzeile"/>
          </w:pPr>
        </w:p>
      </w:tc>
    </w:tr>
    <w:tr w:rsidR="00C16D09" w14:paraId="729D0EA6" w14:textId="77777777" w:rsidTr="00C16D09">
      <w:trPr>
        <w:cantSplit/>
        <w:trHeight w:hRule="exact" w:val="575"/>
      </w:trPr>
      <w:tc>
        <w:tcPr>
          <w:tcW w:w="1020" w:type="dxa"/>
        </w:tcPr>
        <w:p w14:paraId="729D0EA2" w14:textId="77777777" w:rsidR="00C16D09" w:rsidRDefault="00C16D09">
          <w:pPr>
            <w:pStyle w:val="Fuzeile"/>
          </w:pPr>
        </w:p>
      </w:tc>
      <w:tc>
        <w:tcPr>
          <w:tcW w:w="624" w:type="dxa"/>
          <w:vAlign w:val="bottom"/>
        </w:tcPr>
        <w:p w14:paraId="729D0EA3" w14:textId="77777777" w:rsidR="00C16D09" w:rsidRDefault="00541D90">
          <w:pPr>
            <w:pStyle w:val="Fuzeile"/>
            <w:jc w:val="center"/>
          </w:pPr>
          <w:r>
            <w:rPr>
              <w:noProof/>
              <w:lang w:val="de-DE" w:eastAsia="de-DE"/>
            </w:rPr>
            <w:drawing>
              <wp:inline distT="0" distB="0" distL="0" distR="0" wp14:anchorId="729D0EA9" wp14:editId="729D0EAA">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729D0EA4" w14:textId="01B75407" w:rsidR="00C16D09" w:rsidRDefault="00612F7A" w:rsidP="00C32A12">
          <w:pPr>
            <w:pStyle w:val="Header"/>
          </w:pPr>
          <w:r>
            <w:t>Compliance Handbook</w:t>
          </w:r>
          <w:r w:rsidR="00541D90">
            <w:t xml:space="preserve"> | </w:t>
          </w:r>
          <w:r w:rsidR="00C32A12">
            <w:t xml:space="preserve">Part 2 | </w:t>
          </w:r>
          <w:r w:rsidR="00ED05E5">
            <w:t>H</w:t>
          </w:r>
          <w:r w:rsidR="00541D90">
            <w:t xml:space="preserve">. </w:t>
          </w:r>
          <w:r w:rsidR="00ED05E5">
            <w:t>Compliance in Business Processes</w:t>
          </w:r>
          <w:r w:rsidR="00541D90">
            <w:t xml:space="preserve"> | </w:t>
          </w:r>
          <w:r w:rsidR="00C32A12">
            <w:t>3</w:t>
          </w:r>
          <w:r w:rsidR="00541D90">
            <w:t xml:space="preserve">. </w:t>
          </w:r>
          <w:r w:rsidRPr="00612F7A">
            <w:t>Requirements of third parties e.g. in tenders</w:t>
          </w:r>
        </w:p>
      </w:tc>
      <w:tc>
        <w:tcPr>
          <w:tcW w:w="1173" w:type="dxa"/>
        </w:tcPr>
        <w:p w14:paraId="729D0EA5" w14:textId="77777777" w:rsidR="00C16D09" w:rsidRDefault="00C16D09">
          <w:pPr>
            <w:pStyle w:val="Header"/>
          </w:pPr>
        </w:p>
      </w:tc>
    </w:tr>
  </w:tbl>
  <w:p w14:paraId="729D0EA7" w14:textId="77777777" w:rsidR="00C16D09" w:rsidRDefault="00C16D0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51A3A" w14:textId="77777777" w:rsidR="003702B5" w:rsidRDefault="003702B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1FD"/>
    <w:multiLevelType w:val="multilevel"/>
    <w:tmpl w:val="DA4643F0"/>
    <w:lvl w:ilvl="0">
      <w:start w:val="1"/>
      <w:numFmt w:val="decimal"/>
      <w:lvlText w:val="%1."/>
      <w:lvlJc w:val="left"/>
      <w:pPr>
        <w:ind w:left="720" w:hanging="360"/>
      </w:pPr>
      <w:rPr>
        <w:rFonts w:hint="default"/>
      </w:rPr>
    </w:lvl>
    <w:lvl w:ilvl="1">
      <w:start w:val="4"/>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1"/>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345BC3"/>
    <w:multiLevelType w:val="hybridMultilevel"/>
    <w:tmpl w:val="ACCCB75A"/>
    <w:lvl w:ilvl="0" w:tplc="0409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FE011B"/>
    <w:multiLevelType w:val="hybridMultilevel"/>
    <w:tmpl w:val="C9264C9A"/>
    <w:lvl w:ilvl="0" w:tplc="9B8CD03E">
      <w:start w:val="1"/>
      <w:numFmt w:val="bullet"/>
      <w:lvlText w:val=""/>
      <w:lvlJc w:val="left"/>
      <w:pPr>
        <w:ind w:left="720" w:hanging="360"/>
      </w:pPr>
      <w:rPr>
        <w:rFonts w:ascii="Symbol" w:hAnsi="Symbol" w:hint="default"/>
        <w:color w:val="BECDD7"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4"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6" w15:restartNumberingAfterBreak="0">
    <w:nsid w:val="23FB0975"/>
    <w:multiLevelType w:val="hybridMultilevel"/>
    <w:tmpl w:val="FF8C6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FD2446"/>
    <w:multiLevelType w:val="hybridMultilevel"/>
    <w:tmpl w:val="91D04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8D7F57"/>
    <w:multiLevelType w:val="hybridMultilevel"/>
    <w:tmpl w:val="10120746"/>
    <w:lvl w:ilvl="0" w:tplc="CF72CEE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56863"/>
    <w:multiLevelType w:val="hybridMultilevel"/>
    <w:tmpl w:val="21366112"/>
    <w:lvl w:ilvl="0" w:tplc="0409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55F25CF2"/>
    <w:multiLevelType w:val="hybridMultilevel"/>
    <w:tmpl w:val="D2E8A0F6"/>
    <w:lvl w:ilvl="0" w:tplc="9B8CD03E">
      <w:start w:val="1"/>
      <w:numFmt w:val="bullet"/>
      <w:lvlText w:val=""/>
      <w:lvlJc w:val="left"/>
      <w:pPr>
        <w:ind w:left="1080" w:hanging="360"/>
      </w:pPr>
      <w:rPr>
        <w:rFonts w:ascii="Symbol" w:hAnsi="Symbol" w:hint="default"/>
        <w:color w:val="BECDD7" w:themeColor="background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56CD2FB0"/>
    <w:multiLevelType w:val="hybridMultilevel"/>
    <w:tmpl w:val="4A480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C2D7248"/>
    <w:multiLevelType w:val="hybridMultilevel"/>
    <w:tmpl w:val="E97849E2"/>
    <w:lvl w:ilvl="0" w:tplc="0409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25D4ABB"/>
    <w:multiLevelType w:val="hybridMultilevel"/>
    <w:tmpl w:val="A50A00A4"/>
    <w:lvl w:ilvl="0" w:tplc="0B005D90">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6"/>
  </w:num>
  <w:num w:numId="4">
    <w:abstractNumId w:val="8"/>
  </w:num>
  <w:num w:numId="5">
    <w:abstractNumId w:val="9"/>
  </w:num>
  <w:num w:numId="6">
    <w:abstractNumId w:val="3"/>
  </w:num>
  <w:num w:numId="7">
    <w:abstractNumId w:val="7"/>
  </w:num>
  <w:num w:numId="8">
    <w:abstractNumId w:val="13"/>
  </w:num>
  <w:num w:numId="9">
    <w:abstractNumId w:val="2"/>
  </w:num>
  <w:num w:numId="10">
    <w:abstractNumId w:val="14"/>
  </w:num>
  <w:num w:numId="11">
    <w:abstractNumId w:val="15"/>
  </w:num>
  <w:num w:numId="12">
    <w:abstractNumId w:val="0"/>
  </w:num>
  <w:num w:numId="13">
    <w:abstractNumId w:val="1"/>
  </w:num>
  <w:num w:numId="14">
    <w:abstractNumId w:val="16"/>
  </w:num>
  <w:num w:numId="15">
    <w:abstractNumId w:val="12"/>
  </w:num>
  <w:num w:numId="16">
    <w:abstractNumId w:val="10"/>
  </w:num>
  <w:num w:numId="17">
    <w:abstractNumId w:val="11"/>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6"/>
  </w:num>
  <w:num w:numId="26">
    <w:abstractNumId w:val="1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ins, Ines (LC CO RFC CA)">
    <w15:presenceInfo w15:providerId="AD" w15:userId="S::ines.zins@siemens.com::be25bf99-9274-40d7-9738-54aaf4896a38"/>
  </w15:person>
  <w15:person w15:author="Hamm-Dueppe, Yvonne (LC CO RFC LF)">
    <w15:presenceInfo w15:providerId="AD" w15:userId="S::yvonne.hamm-dueppe@siemens.com::79ae0e2d-a48a-418d-ae1e-e4e9be4460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revisionView w:formatting="0"/>
  <w:trackRevisions/>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09"/>
    <w:rsid w:val="00003A04"/>
    <w:rsid w:val="00011FFC"/>
    <w:rsid w:val="0003120E"/>
    <w:rsid w:val="000338E8"/>
    <w:rsid w:val="00051FD4"/>
    <w:rsid w:val="00060E83"/>
    <w:rsid w:val="00093AD0"/>
    <w:rsid w:val="000C426C"/>
    <w:rsid w:val="000D152B"/>
    <w:rsid w:val="000D517A"/>
    <w:rsid w:val="00101B7D"/>
    <w:rsid w:val="00133285"/>
    <w:rsid w:val="001A2779"/>
    <w:rsid w:val="001A4486"/>
    <w:rsid w:val="001D5270"/>
    <w:rsid w:val="001E3CEC"/>
    <w:rsid w:val="001F18E6"/>
    <w:rsid w:val="0020220F"/>
    <w:rsid w:val="002339CF"/>
    <w:rsid w:val="00271C29"/>
    <w:rsid w:val="00284D18"/>
    <w:rsid w:val="002940DF"/>
    <w:rsid w:val="002A2098"/>
    <w:rsid w:val="002B5C71"/>
    <w:rsid w:val="002F7CA0"/>
    <w:rsid w:val="003128F5"/>
    <w:rsid w:val="0032421D"/>
    <w:rsid w:val="00326B3C"/>
    <w:rsid w:val="00340196"/>
    <w:rsid w:val="0034435D"/>
    <w:rsid w:val="003528D8"/>
    <w:rsid w:val="003702B5"/>
    <w:rsid w:val="003D325E"/>
    <w:rsid w:val="003D619D"/>
    <w:rsid w:val="00401707"/>
    <w:rsid w:val="00424560"/>
    <w:rsid w:val="004379F3"/>
    <w:rsid w:val="00451D87"/>
    <w:rsid w:val="00470668"/>
    <w:rsid w:val="004A2D88"/>
    <w:rsid w:val="004B288A"/>
    <w:rsid w:val="004E42FB"/>
    <w:rsid w:val="00503EDF"/>
    <w:rsid w:val="00541D90"/>
    <w:rsid w:val="0055379C"/>
    <w:rsid w:val="005E68BF"/>
    <w:rsid w:val="00606212"/>
    <w:rsid w:val="00612F7A"/>
    <w:rsid w:val="00631F23"/>
    <w:rsid w:val="00642197"/>
    <w:rsid w:val="006779B6"/>
    <w:rsid w:val="006D5935"/>
    <w:rsid w:val="00745A90"/>
    <w:rsid w:val="00750D42"/>
    <w:rsid w:val="00750EA4"/>
    <w:rsid w:val="00757009"/>
    <w:rsid w:val="0075756F"/>
    <w:rsid w:val="00765228"/>
    <w:rsid w:val="00772D39"/>
    <w:rsid w:val="00774F99"/>
    <w:rsid w:val="00780BF6"/>
    <w:rsid w:val="00787B2C"/>
    <w:rsid w:val="007A1184"/>
    <w:rsid w:val="007C2922"/>
    <w:rsid w:val="007C53F9"/>
    <w:rsid w:val="008670CA"/>
    <w:rsid w:val="00890762"/>
    <w:rsid w:val="008B6F26"/>
    <w:rsid w:val="008D4E71"/>
    <w:rsid w:val="008E6B93"/>
    <w:rsid w:val="009252F0"/>
    <w:rsid w:val="00946E74"/>
    <w:rsid w:val="009550BB"/>
    <w:rsid w:val="00971D86"/>
    <w:rsid w:val="00991549"/>
    <w:rsid w:val="0099611A"/>
    <w:rsid w:val="009B07D7"/>
    <w:rsid w:val="009D0CB9"/>
    <w:rsid w:val="00A20511"/>
    <w:rsid w:val="00A23B8F"/>
    <w:rsid w:val="00A34288"/>
    <w:rsid w:val="00A479D9"/>
    <w:rsid w:val="00A61DBA"/>
    <w:rsid w:val="00A657B3"/>
    <w:rsid w:val="00AB79BC"/>
    <w:rsid w:val="00AC41FB"/>
    <w:rsid w:val="00AE747B"/>
    <w:rsid w:val="00AF5CE9"/>
    <w:rsid w:val="00B16201"/>
    <w:rsid w:val="00B546D7"/>
    <w:rsid w:val="00B56B6C"/>
    <w:rsid w:val="00B84DDC"/>
    <w:rsid w:val="00BA21A2"/>
    <w:rsid w:val="00BA64A2"/>
    <w:rsid w:val="00BC41C6"/>
    <w:rsid w:val="00BE6ABE"/>
    <w:rsid w:val="00BF781B"/>
    <w:rsid w:val="00C100E4"/>
    <w:rsid w:val="00C16D09"/>
    <w:rsid w:val="00C20D7A"/>
    <w:rsid w:val="00C32A12"/>
    <w:rsid w:val="00C5238A"/>
    <w:rsid w:val="00CA18F1"/>
    <w:rsid w:val="00CA233F"/>
    <w:rsid w:val="00CB3C1C"/>
    <w:rsid w:val="00CE0368"/>
    <w:rsid w:val="00CE55CE"/>
    <w:rsid w:val="00D429B7"/>
    <w:rsid w:val="00D50DE2"/>
    <w:rsid w:val="00D55003"/>
    <w:rsid w:val="00DC0899"/>
    <w:rsid w:val="00DD10B8"/>
    <w:rsid w:val="00DE67B0"/>
    <w:rsid w:val="00DF5DBB"/>
    <w:rsid w:val="00E02D2B"/>
    <w:rsid w:val="00E6067E"/>
    <w:rsid w:val="00E63454"/>
    <w:rsid w:val="00E73C71"/>
    <w:rsid w:val="00EA55EC"/>
    <w:rsid w:val="00ED05E5"/>
    <w:rsid w:val="00ED49E7"/>
    <w:rsid w:val="00ED5D0F"/>
    <w:rsid w:val="00EE1851"/>
    <w:rsid w:val="00F02457"/>
    <w:rsid w:val="00F10FAF"/>
    <w:rsid w:val="00F4329D"/>
    <w:rsid w:val="00FA6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29D0E51"/>
  <w15:docId w15:val="{D016F6A7-326A-48AB-8D22-B66803A0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rsid w:val="00890762"/>
    <w:pPr>
      <w:spacing w:after="140" w:line="300" w:lineRule="auto"/>
    </w:pPr>
    <w:rPr>
      <w:sz w:val="20"/>
    </w:rPr>
  </w:style>
  <w:style w:type="paragraph" w:styleId="berschrift1">
    <w:name w:val="heading 1"/>
    <w:aliases w:val="_Headline 18 pt"/>
    <w:basedOn w:val="Standard"/>
    <w:next w:val="Standard"/>
    <w:link w:val="berschrift1Zchn"/>
    <w:uiPriority w:val="9"/>
    <w:qFormat/>
    <w:rsid w:val="00C16D09"/>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rsid w:val="00890762"/>
    <w:pPr>
      <w:keepNext/>
      <w:keepLines/>
      <w:spacing w:before="480" w:after="24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rsid w:val="00C16D09"/>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rsid w:val="00C16D09"/>
    <w:pPr>
      <w:outlineLvl w:val="3"/>
    </w:pPr>
    <w:rPr>
      <w:bCs/>
      <w:iCs/>
    </w:rPr>
  </w:style>
  <w:style w:type="paragraph" w:styleId="berschrift5">
    <w:name w:val="heading 5"/>
    <w:basedOn w:val="berschrift3"/>
    <w:next w:val="KeinAbsatzformat"/>
    <w:link w:val="berschrift5Zchn"/>
    <w:uiPriority w:val="9"/>
    <w:unhideWhenUsed/>
    <w:qFormat/>
    <w:rsid w:val="00C16D09"/>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rsid w:val="00C16D09"/>
    <w:pPr>
      <w:keepNext/>
      <w:keepLines/>
      <w:outlineLvl w:val="5"/>
    </w:pPr>
    <w:rPr>
      <w:iCs/>
    </w:rPr>
  </w:style>
  <w:style w:type="paragraph" w:styleId="berschrift7">
    <w:name w:val="heading 7"/>
    <w:basedOn w:val="Standard"/>
    <w:next w:val="Standard"/>
    <w:link w:val="berschrift7Zchn"/>
    <w:qFormat/>
    <w:rsid w:val="00C16D09"/>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rsid w:val="00C16D09"/>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rsid w:val="00C16D09"/>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sid w:val="00C16D09"/>
    <w:rPr>
      <w:rFonts w:ascii="Times New Roman" w:eastAsiaTheme="majorEastAsia" w:hAnsi="Times New Roman" w:cstheme="majorBidi"/>
      <w:bCs/>
      <w:color w:val="BECDD7" w:themeColor="background2"/>
      <w:sz w:val="52"/>
      <w:szCs w:val="28"/>
    </w:rPr>
  </w:style>
  <w:style w:type="paragraph" w:styleId="KeinLeerraum">
    <w:name w:val="No Spacing"/>
    <w:uiPriority w:val="1"/>
    <w:rsid w:val="00C16D09"/>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sid w:val="00890762"/>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sid w:val="00C16D09"/>
    <w:rPr>
      <w:rFonts w:eastAsiaTheme="majorEastAsia" w:cstheme="majorBidi"/>
      <w:b/>
      <w:color w:val="006487" w:themeColor="accent3"/>
      <w:szCs w:val="26"/>
    </w:rPr>
  </w:style>
  <w:style w:type="character" w:styleId="SchwacheHervorhebung">
    <w:name w:val="Subtle Emphasis"/>
    <w:basedOn w:val="Absatz-Standardschriftart"/>
    <w:uiPriority w:val="19"/>
    <w:qFormat/>
    <w:rsid w:val="00C16D09"/>
    <w:rPr>
      <w:b/>
      <w:i w:val="0"/>
      <w:iCs/>
      <w:color w:val="000000" w:themeColor="text1"/>
    </w:rPr>
  </w:style>
  <w:style w:type="character" w:styleId="Hervorhebung">
    <w:name w:val="Emphasis"/>
    <w:basedOn w:val="Absatz-Standardschriftart"/>
    <w:uiPriority w:val="20"/>
    <w:qFormat/>
    <w:rsid w:val="00C16D09"/>
    <w:rPr>
      <w:b/>
      <w:i w:val="0"/>
      <w:iCs/>
    </w:rPr>
  </w:style>
  <w:style w:type="paragraph" w:styleId="Zitat">
    <w:name w:val="Quote"/>
    <w:basedOn w:val="Standard"/>
    <w:next w:val="Standard"/>
    <w:link w:val="ZitatZchn"/>
    <w:uiPriority w:val="29"/>
    <w:rsid w:val="00C16D09"/>
    <w:rPr>
      <w:i/>
      <w:iCs/>
    </w:rPr>
  </w:style>
  <w:style w:type="character" w:customStyle="1" w:styleId="ZitatZchn">
    <w:name w:val="Zitat Zchn"/>
    <w:basedOn w:val="Absatz-Standardschriftart"/>
    <w:link w:val="Zitat"/>
    <w:uiPriority w:val="29"/>
    <w:rsid w:val="00C16D09"/>
    <w:rPr>
      <w:i/>
      <w:iCs/>
      <w:sz w:val="20"/>
    </w:rPr>
  </w:style>
  <w:style w:type="character" w:styleId="IntensiveHervorhebung">
    <w:name w:val="Intense Emphasis"/>
    <w:basedOn w:val="Absatz-Standardschriftart"/>
    <w:uiPriority w:val="21"/>
    <w:qFormat/>
    <w:rsid w:val="00C16D09"/>
    <w:rPr>
      <w:b/>
      <w:bCs/>
      <w:i w:val="0"/>
      <w:iCs/>
      <w:color w:val="879BAA" w:themeColor="text2"/>
    </w:rPr>
  </w:style>
  <w:style w:type="paragraph" w:styleId="IntensivesZitat">
    <w:name w:val="Intense Quote"/>
    <w:basedOn w:val="Standard"/>
    <w:next w:val="Standard"/>
    <w:link w:val="IntensivesZitatZchn"/>
    <w:uiPriority w:val="30"/>
    <w:rsid w:val="00C16D09"/>
    <w:pP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C16D09"/>
    <w:rPr>
      <w:b/>
      <w:bCs/>
      <w:i/>
      <w:iCs/>
      <w:sz w:val="20"/>
    </w:rPr>
  </w:style>
  <w:style w:type="paragraph" w:styleId="Titel">
    <w:name w:val="Title"/>
    <w:basedOn w:val="Standard"/>
    <w:next w:val="Standard"/>
    <w:link w:val="TitelZchn"/>
    <w:uiPriority w:val="10"/>
    <w:rsid w:val="00C16D09"/>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sid w:val="00C16D09"/>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rsid w:val="00C16D09"/>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sid w:val="00C16D09"/>
    <w:rPr>
      <w:rFonts w:eastAsiaTheme="majorEastAsia" w:cstheme="majorBidi"/>
      <w:b/>
      <w:iCs/>
      <w:color w:val="879BAA" w:themeColor="text2"/>
    </w:rPr>
  </w:style>
  <w:style w:type="paragraph" w:customStyle="1" w:styleId="Footer">
    <w:name w:val="_Footer"/>
    <w:basedOn w:val="KeinAbsatzformat"/>
    <w:next w:val="KeinAbsatzformat"/>
    <w:qFormat/>
    <w:rsid w:val="00C16D09"/>
    <w:rPr>
      <w:color w:val="879BAA" w:themeColor="text2"/>
      <w:sz w:val="15"/>
    </w:rPr>
  </w:style>
  <w:style w:type="paragraph" w:customStyle="1" w:styleId="KeinAbsatzformat">
    <w:name w:val="[Kein Absatzformat]"/>
    <w:rsid w:val="00C16D09"/>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sid w:val="00C16D09"/>
    <w:rPr>
      <w:sz w:val="16"/>
      <w:szCs w:val="16"/>
    </w:rPr>
  </w:style>
  <w:style w:type="paragraph" w:styleId="Kommentartext">
    <w:name w:val="annotation text"/>
    <w:basedOn w:val="Standard"/>
    <w:link w:val="KommentartextZchn"/>
    <w:uiPriority w:val="99"/>
    <w:unhideWhenUsed/>
    <w:rsid w:val="00C16D09"/>
    <w:pPr>
      <w:spacing w:line="240" w:lineRule="auto"/>
    </w:pPr>
    <w:rPr>
      <w:szCs w:val="20"/>
    </w:rPr>
  </w:style>
  <w:style w:type="character" w:customStyle="1" w:styleId="KommentartextZchn">
    <w:name w:val="Kommentartext Zchn"/>
    <w:basedOn w:val="Absatz-Standardschriftart"/>
    <w:link w:val="Kommentartext"/>
    <w:uiPriority w:val="99"/>
    <w:rsid w:val="00C16D09"/>
    <w:rPr>
      <w:sz w:val="20"/>
      <w:szCs w:val="20"/>
    </w:rPr>
  </w:style>
  <w:style w:type="paragraph" w:styleId="Kommentarthema">
    <w:name w:val="annotation subject"/>
    <w:basedOn w:val="Kommentartext"/>
    <w:next w:val="Kommentartext"/>
    <w:link w:val="KommentarthemaZchn"/>
    <w:uiPriority w:val="99"/>
    <w:semiHidden/>
    <w:unhideWhenUsed/>
    <w:rsid w:val="00C16D09"/>
    <w:rPr>
      <w:b/>
      <w:bCs/>
    </w:rPr>
  </w:style>
  <w:style w:type="character" w:customStyle="1" w:styleId="KommentarthemaZchn">
    <w:name w:val="Kommentarthema Zchn"/>
    <w:basedOn w:val="KommentartextZchn"/>
    <w:link w:val="Kommentarthema"/>
    <w:uiPriority w:val="99"/>
    <w:semiHidden/>
    <w:rsid w:val="00C16D09"/>
    <w:rPr>
      <w:b/>
      <w:bCs/>
      <w:sz w:val="20"/>
      <w:szCs w:val="20"/>
    </w:rPr>
  </w:style>
  <w:style w:type="paragraph" w:styleId="Sprechblasentext">
    <w:name w:val="Balloon Text"/>
    <w:basedOn w:val="Standard"/>
    <w:link w:val="SprechblasentextZchn"/>
    <w:uiPriority w:val="99"/>
    <w:semiHidden/>
    <w:unhideWhenUsed/>
    <w:rsid w:val="00C16D0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6D09"/>
    <w:rPr>
      <w:rFonts w:ascii="Tahoma" w:hAnsi="Tahoma" w:cs="Tahoma"/>
      <w:sz w:val="16"/>
      <w:szCs w:val="16"/>
    </w:rPr>
  </w:style>
  <w:style w:type="table" w:styleId="Tabellenraster">
    <w:name w:val="Table Grid"/>
    <w:aliases w:val="Highlight_Box_Stone 35%"/>
    <w:basedOn w:val="NormaleTabelle"/>
    <w:rsid w:val="00C16D0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sid w:val="00C16D09"/>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sid w:val="00C16D09"/>
    <w:rPr>
      <w:rFonts w:eastAsiaTheme="majorEastAsia" w:cstheme="majorBidi"/>
      <w:b/>
      <w:bCs/>
      <w:iCs/>
      <w:color w:val="006487" w:themeColor="accent3"/>
      <w:szCs w:val="26"/>
    </w:rPr>
  </w:style>
  <w:style w:type="paragraph" w:customStyle="1" w:styleId="CopyBulletpoints">
    <w:name w:val="_Copy Bulletpoints"/>
    <w:basedOn w:val="Standard"/>
    <w:qFormat/>
    <w:rsid w:val="00C16D09"/>
    <w:pPr>
      <w:numPr>
        <w:numId w:val="1"/>
      </w:numPr>
      <w:spacing w:after="240"/>
      <w:contextualSpacing/>
    </w:pPr>
    <w:rPr>
      <w:lang w:val="en-GB"/>
    </w:rPr>
  </w:style>
  <w:style w:type="paragraph" w:customStyle="1" w:styleId="Page">
    <w:name w:val="_Page"/>
    <w:next w:val="KeinAbsatzformat"/>
    <w:qFormat/>
    <w:rsid w:val="00C16D09"/>
    <w:pPr>
      <w:spacing w:after="0"/>
      <w:jc w:val="right"/>
    </w:pPr>
    <w:rPr>
      <w:b/>
      <w:sz w:val="18"/>
      <w:szCs w:val="18"/>
    </w:rPr>
  </w:style>
  <w:style w:type="character" w:styleId="Fett">
    <w:name w:val="Strong"/>
    <w:basedOn w:val="Absatz-Standardschriftart"/>
    <w:uiPriority w:val="22"/>
    <w:qFormat/>
    <w:rsid w:val="00C16D09"/>
    <w:rPr>
      <w:b/>
      <w:bCs/>
    </w:rPr>
  </w:style>
  <w:style w:type="paragraph" w:styleId="Fuzeile">
    <w:name w:val="footer"/>
    <w:next w:val="KeinAbsatzformat"/>
    <w:link w:val="FuzeileZchn"/>
    <w:uiPriority w:val="99"/>
    <w:unhideWhenUsed/>
    <w:rsid w:val="00C16D09"/>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sid w:val="00C16D09"/>
    <w:rPr>
      <w:color w:val="879BAA" w:themeColor="text2"/>
      <w:sz w:val="15"/>
    </w:rPr>
  </w:style>
  <w:style w:type="paragraph" w:customStyle="1" w:styleId="DoDontHeadline1">
    <w:name w:val="_Do/Don't Headline 1"/>
    <w:next w:val="KeinAbsatzformat"/>
    <w:qFormat/>
    <w:rsid w:val="00C16D09"/>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rsid w:val="00C16D09"/>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rsid w:val="00C16D09"/>
    <w:pPr>
      <w:contextualSpacing/>
    </w:pPr>
    <w:rPr>
      <w:b/>
      <w:color w:val="FFFFFF" w:themeColor="background1"/>
    </w:rPr>
  </w:style>
  <w:style w:type="paragraph" w:styleId="Listenabsatz">
    <w:name w:val="List Paragraph"/>
    <w:basedOn w:val="Standard"/>
    <w:uiPriority w:val="34"/>
    <w:qFormat/>
    <w:rsid w:val="00C16D09"/>
    <w:pPr>
      <w:ind w:left="720"/>
      <w:contextualSpacing/>
    </w:pPr>
  </w:style>
  <w:style w:type="paragraph" w:customStyle="1" w:styleId="DoDontCopy">
    <w:name w:val="_Do/Don't Copy"/>
    <w:qFormat/>
    <w:rsid w:val="00C16D09"/>
    <w:pPr>
      <w:spacing w:after="40"/>
    </w:pPr>
    <w:rPr>
      <w:color w:val="FFFFFF" w:themeColor="background1"/>
      <w:sz w:val="20"/>
    </w:rPr>
  </w:style>
  <w:style w:type="paragraph" w:customStyle="1" w:styleId="HighlightboxGreyBulletpoints">
    <w:name w:val="_Highlightbox_Grey: Bulletpoints"/>
    <w:basedOn w:val="DoDontBulletpoints"/>
    <w:qFormat/>
    <w:rsid w:val="00C16D09"/>
    <w:pPr>
      <w:spacing w:after="120"/>
      <w:ind w:left="360" w:hanging="360"/>
    </w:pPr>
    <w:rPr>
      <w:b/>
      <w:color w:val="006487" w:themeColor="accent3"/>
      <w:sz w:val="20"/>
      <w:szCs w:val="20"/>
    </w:rPr>
  </w:style>
  <w:style w:type="paragraph" w:customStyle="1" w:styleId="DoDontBulletpoints">
    <w:name w:val="_Do/Don't Bulletpoints"/>
    <w:basedOn w:val="Standard"/>
    <w:qFormat/>
    <w:rsid w:val="00C16D09"/>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rsid w:val="00C16D09"/>
    <w:pPr>
      <w:tabs>
        <w:tab w:val="left" w:pos="426"/>
      </w:tabs>
      <w:spacing w:after="120" w:line="240" w:lineRule="auto"/>
    </w:pPr>
    <w:rPr>
      <w:b/>
      <w:color w:val="006487" w:themeColor="accent3"/>
    </w:rPr>
  </w:style>
  <w:style w:type="paragraph" w:customStyle="1" w:styleId="ExamplesCopy">
    <w:name w:val="_Examples Copy"/>
    <w:basedOn w:val="Standard"/>
    <w:rsid w:val="00C16D09"/>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sid w:val="00C16D09"/>
    <w:rPr>
      <w:caps w:val="0"/>
      <w:smallCaps w:val="0"/>
      <w:color w:val="BECDD7" w:themeColor="background2"/>
      <w:u w:val="none"/>
    </w:rPr>
  </w:style>
  <w:style w:type="paragraph" w:customStyle="1" w:styleId="HighlightboxGreyCopy">
    <w:name w:val="_Highlightbox_Grey: Copy"/>
    <w:basedOn w:val="HighlightboxGreyHeadlineNaturalBlue"/>
    <w:qFormat/>
    <w:rsid w:val="00C16D09"/>
    <w:rPr>
      <w:b w:val="0"/>
    </w:rPr>
  </w:style>
  <w:style w:type="character" w:styleId="Buchtitel">
    <w:name w:val="Book Title"/>
    <w:basedOn w:val="Absatz-Standardschriftart"/>
    <w:uiPriority w:val="33"/>
    <w:rsid w:val="00C16D09"/>
    <w:rPr>
      <w:b w:val="0"/>
      <w:bCs/>
      <w:i/>
      <w:caps w:val="0"/>
      <w:smallCaps w:val="0"/>
      <w:spacing w:val="0"/>
    </w:rPr>
  </w:style>
  <w:style w:type="paragraph" w:customStyle="1" w:styleId="Underlinepictures">
    <w:name w:val="_Underline: pictures"/>
    <w:aliases w:val="graphics,tables"/>
    <w:basedOn w:val="KeinAbsatzformat"/>
    <w:qFormat/>
    <w:rsid w:val="00C16D09"/>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sid w:val="00C16D09"/>
    <w:rPr>
      <w:color w:val="006487" w:themeColor="accent3"/>
    </w:rPr>
  </w:style>
  <w:style w:type="paragraph" w:customStyle="1" w:styleId="Numbers">
    <w:name w:val="_Numbers"/>
    <w:basedOn w:val="Standard"/>
    <w:qFormat/>
    <w:rsid w:val="00C16D09"/>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rsid w:val="00C16D09"/>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sid w:val="00C16D09"/>
    <w:rPr>
      <w:sz w:val="15"/>
    </w:rPr>
  </w:style>
  <w:style w:type="paragraph" w:customStyle="1" w:styleId="Header">
    <w:name w:val="_Header"/>
    <w:next w:val="KeinAbsatzformat"/>
    <w:qFormat/>
    <w:rsid w:val="00C16D09"/>
    <w:rPr>
      <w:sz w:val="15"/>
    </w:rPr>
  </w:style>
  <w:style w:type="table" w:customStyle="1" w:styleId="HelleSchattierung-Akzent11">
    <w:name w:val="Helle Schattierung - Akzent 11"/>
    <w:basedOn w:val="NormaleTabelle"/>
    <w:uiPriority w:val="60"/>
    <w:rsid w:val="00C16D09"/>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rsid w:val="00C16D0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rsid w:val="00C16D0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rsid w:val="00C16D09"/>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rsid w:val="00C16D0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sid w:val="00C16D0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sid w:val="00C16D09"/>
    <w:rPr>
      <w:rFonts w:eastAsiaTheme="majorEastAsia" w:cstheme="majorBidi"/>
      <w:b/>
      <w:iCs/>
      <w:color w:val="006487" w:themeColor="accent3"/>
      <w:szCs w:val="26"/>
    </w:rPr>
  </w:style>
  <w:style w:type="numbering" w:customStyle="1" w:styleId="Formatvorlage1">
    <w:name w:val="Formatvorlage1"/>
    <w:uiPriority w:val="99"/>
    <w:rsid w:val="00C16D09"/>
    <w:pPr>
      <w:numPr>
        <w:numId w:val="5"/>
      </w:numPr>
    </w:pPr>
  </w:style>
  <w:style w:type="paragraph" w:styleId="Dokumentstruktur">
    <w:name w:val="Document Map"/>
    <w:basedOn w:val="Standard"/>
    <w:link w:val="DokumentstrukturZchn"/>
    <w:uiPriority w:val="99"/>
    <w:semiHidden/>
    <w:unhideWhenUsed/>
    <w:rsid w:val="00C16D0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16D09"/>
    <w:rPr>
      <w:rFonts w:ascii="Tahoma" w:hAnsi="Tahoma" w:cs="Tahoma"/>
      <w:sz w:val="16"/>
      <w:szCs w:val="16"/>
    </w:rPr>
  </w:style>
  <w:style w:type="character" w:styleId="Hyperlink">
    <w:name w:val="Hyperlink"/>
    <w:basedOn w:val="Absatz-Standardschriftart"/>
    <w:uiPriority w:val="99"/>
    <w:unhideWhenUsed/>
    <w:rsid w:val="00C16D09"/>
    <w:rPr>
      <w:color w:val="0000FF" w:themeColor="hyperlink"/>
      <w:u w:val="single"/>
    </w:rPr>
  </w:style>
  <w:style w:type="paragraph" w:styleId="Funotentext">
    <w:name w:val="footnote text"/>
    <w:basedOn w:val="Standard"/>
    <w:link w:val="FunotentextZchn"/>
    <w:uiPriority w:val="99"/>
    <w:rsid w:val="00C16D09"/>
    <w:pPr>
      <w:spacing w:after="200" w:line="276" w:lineRule="auto"/>
    </w:pPr>
    <w:rPr>
      <w:sz w:val="22"/>
    </w:rPr>
  </w:style>
  <w:style w:type="character" w:customStyle="1" w:styleId="FunotentextZchn">
    <w:name w:val="Fußnotentext Zchn"/>
    <w:basedOn w:val="Absatz-Standardschriftart"/>
    <w:link w:val="Funotentext"/>
    <w:uiPriority w:val="99"/>
    <w:rsid w:val="00C16D09"/>
  </w:style>
  <w:style w:type="paragraph" w:customStyle="1" w:styleId="eManualAufzhlunga">
    <w:name w:val="eManual Aufzählung a"/>
    <w:aliases w:val="b"/>
    <w:basedOn w:val="Standard"/>
    <w:uiPriority w:val="99"/>
    <w:rsid w:val="00C16D09"/>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sid w:val="00C16D09"/>
    <w:rPr>
      <w:vertAlign w:val="superscript"/>
    </w:rPr>
  </w:style>
  <w:style w:type="character" w:customStyle="1" w:styleId="berschrift7Zchn">
    <w:name w:val="Überschrift 7 Zchn"/>
    <w:basedOn w:val="Absatz-Standardschriftart"/>
    <w:link w:val="berschrift7"/>
    <w:rsid w:val="00C16D09"/>
  </w:style>
  <w:style w:type="character" w:customStyle="1" w:styleId="berschrift8Zchn">
    <w:name w:val="Überschrift 8 Zchn"/>
    <w:basedOn w:val="Absatz-Standardschriftart"/>
    <w:link w:val="berschrift8"/>
    <w:rsid w:val="00C16D09"/>
    <w:rPr>
      <w:i/>
      <w:iCs/>
      <w:szCs w:val="24"/>
    </w:rPr>
  </w:style>
  <w:style w:type="character" w:customStyle="1" w:styleId="berschrift9Zchn">
    <w:name w:val="Überschrift 9 Zchn"/>
    <w:basedOn w:val="Absatz-Standardschriftart"/>
    <w:link w:val="berschrift9"/>
    <w:rsid w:val="00C16D09"/>
    <w:rPr>
      <w:rFonts w:cs="Arial"/>
    </w:rPr>
  </w:style>
  <w:style w:type="character" w:styleId="BesuchterLink">
    <w:name w:val="FollowedHyperlink"/>
    <w:basedOn w:val="Absatz-Standardschriftart"/>
    <w:uiPriority w:val="99"/>
    <w:semiHidden/>
    <w:unhideWhenUsed/>
    <w:rsid w:val="00C16D09"/>
    <w:rPr>
      <w:color w:val="800080" w:themeColor="followedHyperlink"/>
      <w:u w:val="single"/>
    </w:rPr>
  </w:style>
  <w:style w:type="paragraph" w:styleId="StandardWeb">
    <w:name w:val="Normal (Web)"/>
    <w:basedOn w:val="Standard"/>
    <w:uiPriority w:val="99"/>
    <w:semiHidden/>
    <w:unhideWhenUsed/>
    <w:rsid w:val="00C16D09"/>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sid w:val="00C16D09"/>
    <w:rPr>
      <w:strike w:val="0"/>
      <w:dstrike w:val="0"/>
      <w:color w:val="990000"/>
      <w:u w:val="none"/>
      <w:effect w:val="none"/>
    </w:rPr>
  </w:style>
  <w:style w:type="paragraph" w:customStyle="1" w:styleId="Default">
    <w:name w:val="Default"/>
    <w:rsid w:val="00C16D0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rsid w:val="00C16D0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NichtaufgelsteErwhnung">
    <w:name w:val="Unresolved Mention"/>
    <w:basedOn w:val="Absatz-Standardschriftart"/>
    <w:uiPriority w:val="99"/>
    <w:semiHidden/>
    <w:unhideWhenUsed/>
    <w:rsid w:val="00093AD0"/>
    <w:rPr>
      <w:color w:val="605E5C"/>
      <w:shd w:val="clear" w:color="auto" w:fill="E1DFDD"/>
    </w:rPr>
  </w:style>
  <w:style w:type="character" w:customStyle="1" w:styleId="paragraph">
    <w:name w:val="paragraph"/>
    <w:basedOn w:val="Absatz-Standardschriftart"/>
    <w:rsid w:val="00CA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748697757">
      <w:bodyDiv w:val="1"/>
      <w:marLeft w:val="0"/>
      <w:marRight w:val="0"/>
      <w:marTop w:val="0"/>
      <w:marBottom w:val="0"/>
      <w:divBdr>
        <w:top w:val="none" w:sz="0" w:space="0" w:color="auto"/>
        <w:left w:val="none" w:sz="0" w:space="0" w:color="auto"/>
        <w:bottom w:val="none" w:sz="0" w:space="0" w:color="auto"/>
        <w:right w:val="none" w:sz="0" w:space="0" w:color="auto"/>
      </w:divBdr>
    </w:div>
    <w:div w:id="780294819">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82518476">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24730181">
      <w:bodyDiv w:val="1"/>
      <w:marLeft w:val="0"/>
      <w:marRight w:val="0"/>
      <w:marTop w:val="0"/>
      <w:marBottom w:val="0"/>
      <w:divBdr>
        <w:top w:val="none" w:sz="0" w:space="0" w:color="auto"/>
        <w:left w:val="none" w:sz="0" w:space="0" w:color="auto"/>
        <w:bottom w:val="none" w:sz="0" w:space="0" w:color="auto"/>
        <w:right w:val="none" w:sz="0" w:space="0" w:color="auto"/>
      </w:divBdr>
      <w:divsChild>
        <w:div w:id="223105945">
          <w:marLeft w:val="0"/>
          <w:marRight w:val="0"/>
          <w:marTop w:val="0"/>
          <w:marBottom w:val="0"/>
          <w:divBdr>
            <w:top w:val="none" w:sz="0" w:space="0" w:color="auto"/>
            <w:left w:val="none" w:sz="0" w:space="0" w:color="auto"/>
            <w:bottom w:val="none" w:sz="0" w:space="0" w:color="auto"/>
            <w:right w:val="none" w:sz="0" w:space="0" w:color="auto"/>
          </w:divBdr>
          <w:divsChild>
            <w:div w:id="427510473">
              <w:marLeft w:val="0"/>
              <w:marRight w:val="0"/>
              <w:marTop w:val="0"/>
              <w:marBottom w:val="0"/>
              <w:divBdr>
                <w:top w:val="none" w:sz="0" w:space="0" w:color="auto"/>
                <w:left w:val="none" w:sz="0" w:space="0" w:color="auto"/>
                <w:bottom w:val="none" w:sz="0" w:space="0" w:color="auto"/>
                <w:right w:val="none" w:sz="0" w:space="0" w:color="auto"/>
              </w:divBdr>
              <w:divsChild>
                <w:div w:id="1564638144">
                  <w:marLeft w:val="0"/>
                  <w:marRight w:val="0"/>
                  <w:marTop w:val="0"/>
                  <w:marBottom w:val="0"/>
                  <w:divBdr>
                    <w:top w:val="none" w:sz="0" w:space="0" w:color="auto"/>
                    <w:left w:val="none" w:sz="0" w:space="0" w:color="auto"/>
                    <w:bottom w:val="none" w:sz="0" w:space="0" w:color="auto"/>
                    <w:right w:val="none" w:sz="0" w:space="0" w:color="auto"/>
                  </w:divBdr>
                  <w:divsChild>
                    <w:div w:id="18999685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978267511">
      <w:bodyDiv w:val="1"/>
      <w:marLeft w:val="0"/>
      <w:marRight w:val="0"/>
      <w:marTop w:val="0"/>
      <w:marBottom w:val="0"/>
      <w:divBdr>
        <w:top w:val="none" w:sz="0" w:space="0" w:color="auto"/>
        <w:left w:val="none" w:sz="0" w:space="0" w:color="auto"/>
        <w:bottom w:val="none" w:sz="0" w:space="0" w:color="auto"/>
        <w:right w:val="none" w:sz="0" w:space="0" w:color="auto"/>
      </w:divBdr>
      <w:divsChild>
        <w:div w:id="1095172359">
          <w:marLeft w:val="547"/>
          <w:marRight w:val="0"/>
          <w:marTop w:val="0"/>
          <w:marBottom w:val="0"/>
          <w:divBdr>
            <w:top w:val="none" w:sz="0" w:space="0" w:color="auto"/>
            <w:left w:val="none" w:sz="0" w:space="0" w:color="auto"/>
            <w:bottom w:val="none" w:sz="0" w:space="0" w:color="auto"/>
            <w:right w:val="none" w:sz="0" w:space="0" w:color="auto"/>
          </w:divBdr>
        </w:div>
        <w:div w:id="270479916">
          <w:marLeft w:val="547"/>
          <w:marRight w:val="0"/>
          <w:marTop w:val="0"/>
          <w:marBottom w:val="0"/>
          <w:divBdr>
            <w:top w:val="none" w:sz="0" w:space="0" w:color="auto"/>
            <w:left w:val="none" w:sz="0" w:space="0" w:color="auto"/>
            <w:bottom w:val="none" w:sz="0" w:space="0" w:color="auto"/>
            <w:right w:val="none" w:sz="0" w:space="0" w:color="auto"/>
          </w:divBdr>
        </w:div>
        <w:div w:id="1005783329">
          <w:marLeft w:val="547"/>
          <w:marRight w:val="0"/>
          <w:marTop w:val="0"/>
          <w:marBottom w:val="0"/>
          <w:divBdr>
            <w:top w:val="none" w:sz="0" w:space="0" w:color="auto"/>
            <w:left w:val="none" w:sz="0" w:space="0" w:color="auto"/>
            <w:bottom w:val="none" w:sz="0" w:space="0" w:color="auto"/>
            <w:right w:val="none" w:sz="0" w:space="0" w:color="auto"/>
          </w:divBdr>
        </w:div>
        <w:div w:id="1753969280">
          <w:marLeft w:val="547"/>
          <w:marRight w:val="0"/>
          <w:marTop w:val="0"/>
          <w:marBottom w:val="0"/>
          <w:divBdr>
            <w:top w:val="none" w:sz="0" w:space="0" w:color="auto"/>
            <w:left w:val="none" w:sz="0" w:space="0" w:color="auto"/>
            <w:bottom w:val="none" w:sz="0" w:space="0" w:color="auto"/>
            <w:right w:val="none" w:sz="0" w:space="0" w:color="auto"/>
          </w:divBdr>
        </w:div>
      </w:divsChild>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49592187">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471093504">
      <w:bodyDiv w:val="1"/>
      <w:marLeft w:val="0"/>
      <w:marRight w:val="0"/>
      <w:marTop w:val="0"/>
      <w:marBottom w:val="0"/>
      <w:divBdr>
        <w:top w:val="none" w:sz="0" w:space="0" w:color="auto"/>
        <w:left w:val="none" w:sz="0" w:space="0" w:color="auto"/>
        <w:bottom w:val="none" w:sz="0" w:space="0" w:color="auto"/>
        <w:right w:val="none" w:sz="0" w:space="0" w:color="auto"/>
      </w:divBdr>
      <w:divsChild>
        <w:div w:id="634603176">
          <w:marLeft w:val="547"/>
          <w:marRight w:val="0"/>
          <w:marTop w:val="0"/>
          <w:marBottom w:val="0"/>
          <w:divBdr>
            <w:top w:val="none" w:sz="0" w:space="0" w:color="auto"/>
            <w:left w:val="none" w:sz="0" w:space="0" w:color="auto"/>
            <w:bottom w:val="none" w:sz="0" w:space="0" w:color="auto"/>
            <w:right w:val="none" w:sz="0" w:space="0" w:color="auto"/>
          </w:divBdr>
        </w:div>
        <w:div w:id="699741744">
          <w:marLeft w:val="547"/>
          <w:marRight w:val="0"/>
          <w:marTop w:val="0"/>
          <w:marBottom w:val="0"/>
          <w:divBdr>
            <w:top w:val="none" w:sz="0" w:space="0" w:color="auto"/>
            <w:left w:val="none" w:sz="0" w:space="0" w:color="auto"/>
            <w:bottom w:val="none" w:sz="0" w:space="0" w:color="auto"/>
            <w:right w:val="none" w:sz="0" w:space="0" w:color="auto"/>
          </w:divBdr>
        </w:div>
      </w:divsChild>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72371088">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834299982">
      <w:bodyDiv w:val="1"/>
      <w:marLeft w:val="0"/>
      <w:marRight w:val="0"/>
      <w:marTop w:val="0"/>
      <w:marBottom w:val="0"/>
      <w:divBdr>
        <w:top w:val="none" w:sz="0" w:space="0" w:color="auto"/>
        <w:left w:val="none" w:sz="0" w:space="0" w:color="auto"/>
        <w:bottom w:val="none" w:sz="0" w:space="0" w:color="auto"/>
        <w:right w:val="none" w:sz="0" w:space="0" w:color="auto"/>
      </w:divBdr>
    </w:div>
    <w:div w:id="1947928939">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mments" Target="comments.xml"/><Relationship Id="rId21" Type="http://schemas.openxmlformats.org/officeDocument/2006/relationships/hyperlink" Target="https://findit.compliance.siemens.com/content/10000101/Compliance/LC_CO/LC_CO_RG_PL/findIT_LC_CO_RG_PL_7590.docx" TargetMode="External"/><Relationship Id="rId42" Type="http://schemas.openxmlformats.org/officeDocument/2006/relationships/hyperlink" Target="https://lkb.siemens.com/content/00000008/LegalKnowledgeBase/y5t2v029dbqp/LKB001677.docx" TargetMode="External"/><Relationship Id="rId47" Type="http://schemas.openxmlformats.org/officeDocument/2006/relationships/hyperlink" Target="https://intranet.for.siemens.com/org/lc/en/legal/expert/Pages/expert.aspx" TargetMode="External"/><Relationship Id="rId63" Type="http://schemas.openxmlformats.org/officeDocument/2006/relationships/hyperlink" Target="https://lkb.siemens.com/content/00000008/LegalKnowledgeBase/y5t2v029dbqp/LKB001676.docx" TargetMode="External"/><Relationship Id="rId68" Type="http://schemas.openxmlformats.org/officeDocument/2006/relationships/hyperlink" Target="https://intranet.for.siemens.com/org/lc/en/legal/expert/Pages/expert.aspx" TargetMode="External"/><Relationship Id="rId84" Type="http://schemas.openxmlformats.org/officeDocument/2006/relationships/hyperlink" Target="https://intranet.for.siemens.com/cms/059/en/about/org/Pages/compliance_organization.aspx" TargetMode="External"/><Relationship Id="rId89" Type="http://schemas.openxmlformats.org/officeDocument/2006/relationships/hyperlink" Target="mailto:daniel.kronen@siemens.com" TargetMode="External"/><Relationship Id="rId7" Type="http://schemas.openxmlformats.org/officeDocument/2006/relationships/settings" Target="settings.xml"/><Relationship Id="rId71" Type="http://schemas.openxmlformats.org/officeDocument/2006/relationships/hyperlink" Target="https://intranet.for.siemens.com/org/lc/en/legal/expert/Pages/expert.aspx" TargetMode="External"/><Relationship Id="rId92" Type="http://schemas.openxmlformats.org/officeDocument/2006/relationships/hyperlink" Target="mailto:ronald.neuhaus@siemens.com" TargetMode="External"/><Relationship Id="rId2" Type="http://schemas.openxmlformats.org/officeDocument/2006/relationships/customXml" Target="../customXml/item2.xml"/><Relationship Id="rId16" Type="http://schemas.openxmlformats.org/officeDocument/2006/relationships/hyperlink" Target="https://intranet.for.siemens.com/org/lc/en/legal/templates/public/public/Pages/public.aspx" TargetMode="External"/><Relationship Id="rId29" Type="http://schemas.microsoft.com/office/2018/08/relationships/commentsExtensible" Target="commentsExtensible.xml"/><Relationship Id="rId107" Type="http://schemas.openxmlformats.org/officeDocument/2006/relationships/theme" Target="theme/theme1.xml"/><Relationship Id="rId11" Type="http://schemas.openxmlformats.org/officeDocument/2006/relationships/hyperlink" Target="https://webbooks.siemens.com/public/LC/chen/index.htm?n=Part-2-Business-Perspective,H.-Compliance-in-Business-Processes-and-Projects,3.-Requirements-of-third-parties-e.g.-in-tenders,3.1-Customer-Codes-of-Conduct---related-Contract-Clauses" TargetMode="External"/><Relationship Id="rId24" Type="http://schemas.openxmlformats.org/officeDocument/2006/relationships/hyperlink" Target="https://l-collaboration.siemens.com/workspaces/mra/default.aspx" TargetMode="External"/><Relationship Id="rId32" Type="http://schemas.openxmlformats.org/officeDocument/2006/relationships/hyperlink" Target="https://intranet.for.siemens.com/org/lc/en/legal/templates/public/public/Pages/public.aspx" TargetMode="External"/><Relationship Id="rId37" Type="http://schemas.openxmlformats.org/officeDocument/2006/relationships/hyperlink" Target="https://findit.compliance.siemens.com/content/10000101/Compliance/LC_CO/LC_CO_RG_PL/findIT_LC_CO_RG_PL_7639.docx" TargetMode="External"/><Relationship Id="rId40" Type="http://schemas.openxmlformats.org/officeDocument/2006/relationships/hyperlink" Target="https://lkb.siemens.com/content/00000008/LegalKnowledgeBase/y5t2v029dbqp/LKB001677.docx" TargetMode="External"/><Relationship Id="rId45" Type="http://schemas.openxmlformats.org/officeDocument/2006/relationships/hyperlink" Target="https://intranet.for.siemens.com/cms/059/en/about/org/Pages/compliance_organization.aspx" TargetMode="External"/><Relationship Id="rId53" Type="http://schemas.openxmlformats.org/officeDocument/2006/relationships/hyperlink" Target="https://intranet.for.siemens.com/org/lc/en/legal/expert/Pages/expert.aspx" TargetMode="External"/><Relationship Id="rId58" Type="http://schemas.openxmlformats.org/officeDocument/2006/relationships/hyperlink" Target="https://lkb.siemens.com/content/00000008/LegalKnowledgeBase/y5t2v029dbqp/LKB001676.docx" TargetMode="External"/><Relationship Id="rId66" Type="http://schemas.openxmlformats.org/officeDocument/2006/relationships/hyperlink" Target="https://www.justice.gov/archive/opa/pr/2008/December/08-crm-1105.html" TargetMode="External"/><Relationship Id="rId74" Type="http://schemas.openxmlformats.org/officeDocument/2006/relationships/hyperlink" Target="https://intranet.for.siemens.com/org/lc/en/legal/templates/public/public/Pages/public.aspx" TargetMode="External"/><Relationship Id="rId79" Type="http://schemas.openxmlformats.org/officeDocument/2006/relationships/hyperlink" Target="https://intranet.for.siemens.com/cms/059/en/about/org/Pages/compliance_organization.aspx" TargetMode="External"/><Relationship Id="rId87" Type="http://schemas.openxmlformats.org/officeDocument/2006/relationships/hyperlink" Target="mailto:juergen.krais@siemens.com" TargetMode="External"/><Relationship Id="rId102"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https://intranet.for.siemens.com/org/lc/en/legal/templates/public/public/Pages/public.aspx" TargetMode="External"/><Relationship Id="rId82" Type="http://schemas.openxmlformats.org/officeDocument/2006/relationships/hyperlink" Target="https://intranet.for.siemens.com/cms/059/en/processes/publications/Pages/compliance_procurement.aspx" TargetMode="External"/><Relationship Id="rId90" Type="http://schemas.openxmlformats.org/officeDocument/2006/relationships/hyperlink" Target="mailto:peterschiessl@siemens.com" TargetMode="External"/><Relationship Id="rId95" Type="http://schemas.openxmlformats.org/officeDocument/2006/relationships/hyperlink" Target="mailto:annette.kraus@siemens.com" TargetMode="External"/><Relationship Id="rId19" Type="http://schemas.openxmlformats.org/officeDocument/2006/relationships/hyperlink" Target="https://l-collaboration.siemens.com/workspaces/mra/default.aspx" TargetMode="External"/><Relationship Id="rId14" Type="http://schemas.openxmlformats.org/officeDocument/2006/relationships/hyperlink" Target="https://lkb.siemens.com/content/00000008/LegalKnowledgeBase/y5t2v029dbqp/LKB001677.docx" TargetMode="External"/><Relationship Id="rId22" Type="http://schemas.openxmlformats.org/officeDocument/2006/relationships/hyperlink" Target="https://l-collaboration.siemens.com/workspaces/mra/default.aspx" TargetMode="External"/><Relationship Id="rId27" Type="http://schemas.microsoft.com/office/2011/relationships/commentsExtended" Target="commentsExtended.xml"/><Relationship Id="rId30" Type="http://schemas.openxmlformats.org/officeDocument/2006/relationships/hyperlink" Target="https://lkb.siemens.com/content/00000008/LegalKnowledgeBase/y5t2v029dbqp/LKB001677.docx" TargetMode="External"/><Relationship Id="rId35" Type="http://schemas.openxmlformats.org/officeDocument/2006/relationships/hyperlink" Target="https://www.siemens.com/global/en/home/company/sustainability/humanrights.html" TargetMode="External"/><Relationship Id="rId43" Type="http://schemas.openxmlformats.org/officeDocument/2006/relationships/hyperlink" Target="https://lkb.siemens.com/content/00000008/LegalKnowledgeBase/y5t2v029dbqp/LKB001676.docx" TargetMode="External"/><Relationship Id="rId48" Type="http://schemas.openxmlformats.org/officeDocument/2006/relationships/hyperlink" Target="https://intranet.for.siemens.com/cms/059/en/about/org/Pages/compliance_organization.aspx" TargetMode="External"/><Relationship Id="rId56" Type="http://schemas.openxmlformats.org/officeDocument/2006/relationships/hyperlink" Target="mailto:julia-wirth@siemens.com" TargetMode="External"/><Relationship Id="rId64" Type="http://schemas.openxmlformats.org/officeDocument/2006/relationships/hyperlink" Target="http://siteresources.worldbank.org/INTDOII/Resources/Siemens_Q&amp;A_12_22_2009.pdf" TargetMode="External"/><Relationship Id="rId69" Type="http://schemas.openxmlformats.org/officeDocument/2006/relationships/hyperlink" Target="https://lkb.siemens.com/content/00000008/LegalKnowledgeBase/y5t2v029dbqp/LKB001677.docx" TargetMode="External"/><Relationship Id="rId77" Type="http://schemas.openxmlformats.org/officeDocument/2006/relationships/hyperlink" Target="mailto:daniel.kronen@siemens.com" TargetMode="External"/><Relationship Id="rId100" Type="http://schemas.openxmlformats.org/officeDocument/2006/relationships/header" Target="header2.xm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intranet.for.siemens.com/org/lc/en/legal/templates/public/public/Pages/public.aspx" TargetMode="External"/><Relationship Id="rId72" Type="http://schemas.openxmlformats.org/officeDocument/2006/relationships/hyperlink" Target="https://scd.siemens.com/luz/IdentitySearch?cn=von+falkenhausen+michael&amp;maxanz=50&amp;suchart=schnell&amp;utI=I&amp;utX=X&amp;utT=T&amp;rtH=H&amp;rtS=S&amp;rtZ=Z&amp;rtO=O&amp;rtAktiv=A" TargetMode="External"/><Relationship Id="rId80" Type="http://schemas.openxmlformats.org/officeDocument/2006/relationships/hyperlink" Target="mailto:julia-wirth@siemens.com" TargetMode="External"/><Relationship Id="rId85" Type="http://schemas.openxmlformats.org/officeDocument/2006/relationships/hyperlink" Target="https://intranet.for.siemens.com/org/lc/en/legal/expert/Pages/expert.aspx" TargetMode="External"/><Relationship Id="rId93" Type="http://schemas.openxmlformats.org/officeDocument/2006/relationships/hyperlink" Target="mailto:peterschiessl@siemens.com" TargetMode="External"/><Relationship Id="rId98" Type="http://schemas.openxmlformats.org/officeDocument/2006/relationships/hyperlink" Target="mailto:michael.falkenhausen@siemens.com" TargetMode="External"/><Relationship Id="rId3" Type="http://schemas.openxmlformats.org/officeDocument/2006/relationships/customXml" Target="../customXml/item3.xml"/><Relationship Id="rId12" Type="http://schemas.openxmlformats.org/officeDocument/2006/relationships/hyperlink" Target="https://workspace.c6.siemens.com/content/300000007/Compliance%20WebBook/Part%202%20Business%20Perspective/H)%20Compliance%20in%20Business%20Processes%20and%20Projects/_layouts/15/hypernet/custom/link.aspx?bid=00010023&amp;pt=7._x0020Dealing_x0020with_x0020public_x0020authorities_x0020and_x0020other_x0020third_x0020parties&amp;tt=7.3._x0020Clearing_x0020Committee" TargetMode="External"/><Relationship Id="rId17" Type="http://schemas.openxmlformats.org/officeDocument/2006/relationships/hyperlink" Target="https://intranet.for.siemens.com/cms/050/en/about/initiatives/Documents/Procurement_Standards/CoC/Equivalent_Supplier_Codes.pdf" TargetMode="External"/><Relationship Id="rId25" Type="http://schemas.openxmlformats.org/officeDocument/2006/relationships/hyperlink" Target="https://www.siemens.com/global/en/home/company/sustainability.html" TargetMode="External"/><Relationship Id="rId33" Type="http://schemas.openxmlformats.org/officeDocument/2006/relationships/hyperlink" Target="https://www.siemens.com/global/en/home/company/sustainability/compliance.html" TargetMode="External"/><Relationship Id="rId38" Type="http://schemas.openxmlformats.org/officeDocument/2006/relationships/hyperlink" Target="https://findit.compliance.siemens.com/content/10000101/Compliance/LC_CO/LC_CO_RG_PL/findIT_LC_CO_RG_PL_7336.pdf" TargetMode="External"/><Relationship Id="rId46" Type="http://schemas.openxmlformats.org/officeDocument/2006/relationships/hyperlink" Target="mailto:julia-wirth@siemens.com" TargetMode="External"/><Relationship Id="rId59" Type="http://schemas.openxmlformats.org/officeDocument/2006/relationships/hyperlink" Target="https://lkb.siemens.com/content/00000008/LegalKnowledgeBase/y5t2v029dbqp/LKB001677.docx" TargetMode="External"/><Relationship Id="rId67" Type="http://schemas.openxmlformats.org/officeDocument/2006/relationships/hyperlink" Target="https://www.sec.gov/news/press/2008/2008-294.htm" TargetMode="External"/><Relationship Id="rId103" Type="http://schemas.openxmlformats.org/officeDocument/2006/relationships/header" Target="header3.xml"/><Relationship Id="rId20" Type="http://schemas.openxmlformats.org/officeDocument/2006/relationships/hyperlink" Target="https://findit.compliance.siemens.com/content/10000101/Compliance/LC_CO/LC_CO_RG_PL/findIT_LC_CO_RG_PL_7591.docx" TargetMode="External"/><Relationship Id="rId41" Type="http://schemas.openxmlformats.org/officeDocument/2006/relationships/hyperlink" Target="https://lkb.siemens.com/content/00000008/LegalKnowledgeBase/y5t2v029dbqp/LKB001676.docx" TargetMode="External"/><Relationship Id="rId54" Type="http://schemas.openxmlformats.org/officeDocument/2006/relationships/hyperlink" Target="https://intranet.for.siemens.com/cms/059/en/about/org/Pages/compliance_organization.aspx" TargetMode="External"/><Relationship Id="rId62" Type="http://schemas.openxmlformats.org/officeDocument/2006/relationships/hyperlink" Target="https://lkb.siemens.com/content/00000008/LegalKnowledgeBase/y5t2v029dbqp/LKB001677.docx" TargetMode="External"/><Relationship Id="rId70" Type="http://schemas.openxmlformats.org/officeDocument/2006/relationships/hyperlink" Target="https://lkb.siemens.com/content/00000008/LegalKnowledgeBase/y5t2v029dbqp/LKB001676.docx" TargetMode="External"/><Relationship Id="rId75" Type="http://schemas.openxmlformats.org/officeDocument/2006/relationships/hyperlink" Target="https://intranet.for.siemens.com/org/lc/en/legal/expert/Pages/expert.aspx" TargetMode="External"/><Relationship Id="rId83" Type="http://schemas.openxmlformats.org/officeDocument/2006/relationships/hyperlink" Target="https://intranet.for.siemens.com/org/lc/en/legal/templates/public/public/Pages/public.aspx" TargetMode="External"/><Relationship Id="rId88" Type="http://schemas.openxmlformats.org/officeDocument/2006/relationships/hyperlink" Target="mailto:julia-wirth@siemens.com" TargetMode="External"/><Relationship Id="rId91" Type="http://schemas.openxmlformats.org/officeDocument/2006/relationships/hyperlink" Target="mailto:frank.bub@siemens.com" TargetMode="External"/><Relationship Id="rId96" Type="http://schemas.openxmlformats.org/officeDocument/2006/relationships/hyperlink" Target="mailto:georg.boettcher@siemens.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lkb.siemens.com/content/00000008/LegalKnowledgeBase/y5t2v029dbqp/LKB001676.docx" TargetMode="External"/><Relationship Id="rId23" Type="http://schemas.openxmlformats.org/officeDocument/2006/relationships/hyperlink" Target="https://findit.compliance.siemens.com/content/10000101/Compliance/LC_CO/LC_CO_RG_PL/findIT_LC_CO_RG_PL_7629.docx" TargetMode="External"/><Relationship Id="rId28" Type="http://schemas.microsoft.com/office/2016/09/relationships/commentsIds" Target="commentsIds.xml"/><Relationship Id="rId36" Type="http://schemas.openxmlformats.org/officeDocument/2006/relationships/hyperlink" Target="https://findit.compliance.siemens.com/content/10000101/Compliance/LC_CO/LC_CO_RG_PL/findIT_LC_CO_RG_PL_7639.docx" TargetMode="External"/><Relationship Id="rId49" Type="http://schemas.openxmlformats.org/officeDocument/2006/relationships/hyperlink" Target="mailto:daniel.kronen@siemens.com" TargetMode="External"/><Relationship Id="rId57" Type="http://schemas.openxmlformats.org/officeDocument/2006/relationships/hyperlink" Target="https://lkb.siemens.com/content/00000008/LegalKnowledgeBase/y5t2v029dbqp/LKB001677.docx" TargetMode="External"/><Relationship Id="rId106" Type="http://schemas.microsoft.com/office/2011/relationships/people" Target="people.xml"/><Relationship Id="rId10" Type="http://schemas.openxmlformats.org/officeDocument/2006/relationships/endnotes" Target="endnotes.xml"/><Relationship Id="rId31" Type="http://schemas.openxmlformats.org/officeDocument/2006/relationships/hyperlink" Target="https://lkb.siemens.com/content/00000008/LegalKnowledgeBase/y5t2v029dbqp/LKB001676.docx" TargetMode="External"/><Relationship Id="rId44" Type="http://schemas.openxmlformats.org/officeDocument/2006/relationships/hyperlink" Target="https://intranet.for.siemens.com/org/lc/en/legal/expert/Pages/expert.aspx" TargetMode="External"/><Relationship Id="rId52" Type="http://schemas.openxmlformats.org/officeDocument/2006/relationships/hyperlink" Target="https://intranet.for.siemens.com/org/lc/en/legal/expert/Pages/expert.aspx" TargetMode="External"/><Relationship Id="rId60" Type="http://schemas.openxmlformats.org/officeDocument/2006/relationships/hyperlink" Target="https://lkb.siemens.com/content/00000008/LegalKnowledgeBase/y5t2v029dbqp/LKB001676.docx" TargetMode="External"/><Relationship Id="rId65" Type="http://schemas.openxmlformats.org/officeDocument/2006/relationships/hyperlink" Target="https://siteresources.worldbank.org/INTDOII/Resources/Siemens_Fact_Sheet_Nov_11.pdf" TargetMode="External"/><Relationship Id="rId73" Type="http://schemas.openxmlformats.org/officeDocument/2006/relationships/hyperlink" Target="mailto:julia-wirth@siemens.com" TargetMode="External"/><Relationship Id="rId78" Type="http://schemas.openxmlformats.org/officeDocument/2006/relationships/hyperlink" Target="https://intranet.for.siemens.com/org/lc/en/legal/expert/Pages/expert.aspx" TargetMode="External"/><Relationship Id="rId81" Type="http://schemas.openxmlformats.org/officeDocument/2006/relationships/hyperlink" Target="https://intranet.for.siemens.com/cms/080/de/business/references/Pages/daten-und-fakten.aspx" TargetMode="External"/><Relationship Id="rId86" Type="http://schemas.openxmlformats.org/officeDocument/2006/relationships/hyperlink" Target="mailto:michael.falkenhausen@siemens.com" TargetMode="External"/><Relationship Id="rId94" Type="http://schemas.openxmlformats.org/officeDocument/2006/relationships/hyperlink" Target="mailto:sigrid.mai@siemens.com"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compliance-tools.siemens.com/due-diligence/" TargetMode="External"/><Relationship Id="rId39" Type="http://schemas.openxmlformats.org/officeDocument/2006/relationships/hyperlink" Target="https://findit.compliance.siemens.com/content/10000101/Compliance/LC_CO/LC_CO_RG_PL/findIT_LC_CO_RG_PL_7335.pdf" TargetMode="External"/><Relationship Id="rId34" Type="http://schemas.openxmlformats.org/officeDocument/2006/relationships/hyperlink" Target="https://www.siemens.com/global/en/home/company/sustainability.html" TargetMode="External"/><Relationship Id="rId50" Type="http://schemas.openxmlformats.org/officeDocument/2006/relationships/hyperlink" Target="mailto:yvonne.hamm-dueppe@siemens.com" TargetMode="External"/><Relationship Id="rId55" Type="http://schemas.openxmlformats.org/officeDocument/2006/relationships/hyperlink" Target="https://scd.siemens.com/luz/IdentitySearch?cn=von+falkenhausen+michael&amp;maxanz=50&amp;suchart=schnell&amp;utI=I&amp;utX=X&amp;utT=T&amp;rtH=H&amp;rtS=S&amp;rtZ=Z&amp;rtO=O&amp;rtAktiv=A" TargetMode="External"/><Relationship Id="rId76" Type="http://schemas.openxmlformats.org/officeDocument/2006/relationships/hyperlink" Target="https://intranet.for.siemens.com/cms/059/en/about/org/Pages/compliance_organization.aspx" TargetMode="External"/><Relationship Id="rId97" Type="http://schemas.openxmlformats.org/officeDocument/2006/relationships/hyperlink" Target="mailto:susanne.gropp-stadler@siemens.com" TargetMode="External"/><Relationship Id="rId10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circulars.siemens.com/content/circulars/ca/_layouts/querplex/circularapplication/documents/CircularDownload.aspx?id=sc_226.pdf" TargetMode="External"/><Relationship Id="rId1" Type="http://schemas.openxmlformats.org/officeDocument/2006/relationships/hyperlink" Target="https://circulars.siemens.com/content/circulars/ca/_layouts/querplex/circularapplication/documents/CircularDownload.aspx?id=sc_226.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96</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H. Compliance in Business Processes and Projects</TermName>
          <TermId xmlns="http://schemas.microsoft.com/office/infopath/2007/PartnerControls">1973ca93-017d-444e-9a75-c9da93f4a188</TermId>
        </TermInfo>
      </Terms>
    </nb766c42a6d34ad7b224884871f9394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C410B-8DA4-4E57-8D14-A0D69B388DE0}">
  <ds:schemaRefs>
    <ds:schemaRef ds:uri="91b9760d-53d8-425f-9f7f-8911cf84eed2"/>
    <ds:schemaRef ds:uri="http://purl.org/dc/dcmitype/"/>
    <ds:schemaRef ds:uri="http://schemas.microsoft.com/office/2006/documentManagement/types"/>
    <ds:schemaRef ds:uri="91B9760D-53D8-425F-9F7F-8911CF84EED2"/>
    <ds:schemaRef ds:uri="http://purl.org/dc/elements/1.1/"/>
    <ds:schemaRef ds:uri="http://schemas.microsoft.com/office/infopath/2007/PartnerControls"/>
    <ds:schemaRef ds:uri="http://schemas.openxmlformats.org/package/2006/metadata/core-properties"/>
    <ds:schemaRef ds:uri="6ee1f5f8-4a5f-4619-969f-c34e20667274"/>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3.xml><?xml version="1.0" encoding="utf-8"?>
<ds:datastoreItem xmlns:ds="http://schemas.openxmlformats.org/officeDocument/2006/customXml" ds:itemID="{7878A45D-DFA2-4941-B13B-E96BE3F66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5CF75A-8BAD-4703-B9DC-6E74CCD8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8</Pages>
  <Words>3889</Words>
  <Characters>22170</Characters>
  <Application>Microsoft Office Word</Application>
  <DocSecurity>0</DocSecurity>
  <Lines>184</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Zins, Ines (LC CO RFC CA)</cp:lastModifiedBy>
  <cp:revision>13</cp:revision>
  <cp:lastPrinted>2015-08-31T13:30:00Z</cp:lastPrinted>
  <dcterms:created xsi:type="dcterms:W3CDTF">2020-02-07T12:42:00Z</dcterms:created>
  <dcterms:modified xsi:type="dcterms:W3CDTF">2021-03-18T07:53:00Z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-1737067326</vt:i4>
  </property>
  <property fmtid="{D5CDD505-2E9C-101B-9397-08002B2CF9AE}" pid="3" name="_NewReviewCycle">
    <vt:lpwstr/>
  </property>
  <property fmtid="{D5CDD505-2E9C-101B-9397-08002B2CF9AE}" pid="4" name="_EmailSubject">
    <vt:lpwstr>Business Partner Web Book  |  Templates</vt:lpwstr>
  </property>
  <property fmtid="{D5CDD505-2E9C-101B-9397-08002B2CF9AE}" pid="5" name="_AuthorEmail">
    <vt:lpwstr>Joerg.Nullmeier@siemens.com</vt:lpwstr>
  </property>
  <property fmtid="{D5CDD505-2E9C-101B-9397-08002B2CF9AE}" pid="6" name="_AuthorEmailDisplayName">
    <vt:lpwstr>Nullmeier, Joerg (LC CB GF)</vt:lpwstr>
  </property>
  <property fmtid="{D5CDD505-2E9C-101B-9397-08002B2CF9AE}" pid="7" name="_PreviousAdHocReviewCycleID">
    <vt:i4>305844147</vt:i4>
  </property>
  <property fmtid="{D5CDD505-2E9C-101B-9397-08002B2CF9AE}" pid="8" name="ContentTypeId">
    <vt:lpwstr>0x010100DA792F68E16F46C1935D46987B61C0F50099EFCC051DBFF746BCEF6C3628588333</vt:lpwstr>
  </property>
  <property fmtid="{D5CDD505-2E9C-101B-9397-08002B2CF9AE}" pid="9" name="TOC">
    <vt:lpwstr>96;#H. Compliance in Business Processes and Projects|1973ca93-017d-444e-9a75-c9da93f4a188</vt:lpwstr>
  </property>
  <property fmtid="{D5CDD505-2E9C-101B-9397-08002B2CF9AE}" pid="10" name="_ReviewingToolsShownOnce">
    <vt:lpwstr/>
  </property>
  <property fmtid="{D5CDD505-2E9C-101B-9397-08002B2CF9AE}" pid="11" name="Document Confidentiality">
    <vt:lpwstr>Restricted</vt:lpwstr>
  </property>
  <property fmtid="{D5CDD505-2E9C-101B-9397-08002B2CF9AE}" pid="12" name="MSIP_Label_a59b6cd5-d141-4a33-8bf1-0ca04484304f_Enabled">
    <vt:lpwstr>true</vt:lpwstr>
  </property>
  <property fmtid="{D5CDD505-2E9C-101B-9397-08002B2CF9AE}" pid="13" name="MSIP_Label_a59b6cd5-d141-4a33-8bf1-0ca04484304f_SetDate">
    <vt:lpwstr>2021-03-18T07:53:00Z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1728e8ec-d9a6-4691-a01a-c46319181ec1</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